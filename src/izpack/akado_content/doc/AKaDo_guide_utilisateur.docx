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jpeg" ContentType="image/jpeg"/>
  <Override PartName="/word/media/image3.jpeg" ContentType="image/jpe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5000" w:type="pct"/>
        <w:jc w:val="center"/>
        <w:tblInd w:w="0" w:type="dxa"/>
        <w:tblBorders>
          <w:top w:val="nil"/>
          <w:left w:val="nil"/>
          <w:bottom w:val="nil"/>
          <w:right w:val="nil"/>
          <w:insideH w:val="nil"/>
          <w:insideV w:val="nil"/>
        </w:tblBorders>
        <w:tblCellMar>
          <w:top w:w="0" w:type="dxa"/>
          <w:left w:w="175" w:type="dxa"/>
          <w:bottom w:w="0" w:type="dxa"/>
          <w:right w:w="115" w:type="dxa"/>
        </w:tblCellMar>
      </w:tblPr>
      <w:tblGrid>
        <w:gridCol w:w="1577"/>
        <w:gridCol w:w="8060"/>
      </w:tblGrid>
      <w:tr>
        <w:trPr>
          <w:trHeight w:val="3960" w:hRule="atLeast"/>
        </w:trPr>
        <w:tc>
          <w:tcPr>
            <w:tcW w:w="1577" w:type="dxa"/>
            <w:tcBorders>
              <w:top w:val="nil"/>
              <w:left w:val="nil"/>
              <w:bottom w:val="nil"/>
              <w:right w:val="nil"/>
              <w:insideH w:val="nil"/>
              <w:insideV w:val="nil"/>
            </w:tcBorders>
            <w:shd w:color="auto" w:fill="auto" w:val="clear"/>
          </w:tcPr>
          <w:sdt>
            <w:sdtPr>
              <w:docPartObj>
                <w:docPartGallery w:val="Cover Pages"/>
                <w:docPartUnique w:val=""/>
              </w:docPartObj>
            </w:sdtPr>
            <w:sdtContent>
              <w:p>
                <w:pPr>
                  <w:pStyle w:val="NoSpacing"/>
                  <w:spacing w:before="0" w:after="0"/>
                  <w:rPr>
                    <w:sz w:val="24"/>
                    <w:sz w:val="24"/>
                    <w:szCs w:val="24"/>
                    <w:rFonts w:ascii="Times New Roman" w:hAnsi="Times New Roman" w:eastAsia="" w:eastAsiaTheme="minorEastAsia"/>
                    <w:lang w:val="fr-FR"/>
                  </w:rPr>
                </w:pPr>
                <w:r>
                  <w:rPr>
                    <w:rFonts w:eastAsia="" w:eastAsiaTheme="minorEastAsia"/>
                    <w:sz w:val="24"/>
                    <w:szCs w:val="24"/>
                    <w:lang w:val="fr-FR"/>
                  </w:rPr>
                </w:r>
                <w:r/>
              </w:p>
            </w:sdtContent>
          </w:sdt>
        </w:tc>
        <w:tc>
          <w:tcPr>
            <w:tcW w:w="8060" w:type="dxa"/>
            <w:tcBorders>
              <w:top w:val="nil"/>
              <w:left w:val="nil"/>
              <w:bottom w:val="nil"/>
              <w:right w:val="nil"/>
              <w:insideH w:val="nil"/>
              <w:insideV w:val="nil"/>
            </w:tcBorders>
            <w:shd w:color="auto" w:fill="auto" w:val="clear"/>
            <w:tcMar>
              <w:left w:w="115" w:type="dxa"/>
              <w:bottom w:w="115" w:type="dxa"/>
            </w:tcMar>
            <w:vAlign w:val="bottom"/>
          </w:tcPr>
          <w:p>
            <w:pPr>
              <w:pStyle w:val="NoSpacing"/>
              <w:spacing w:lineRule="auto" w:line="240" w:before="0" w:after="0"/>
              <w:jc w:val="left"/>
              <w:rPr>
                <w:sz w:val="120"/>
                <w:sz w:val="120"/>
                <w:szCs w:val="120"/>
                <w:rFonts w:ascii="Tw Cen MT" w:hAnsi="Tw Cen MT" w:eastAsia="" w:cs="" w:asciiTheme="majorHAnsi" w:cstheme="majorBidi" w:eastAsiaTheme="majorEastAsia" w:hAnsiTheme="majorHAnsi"/>
                <w:color w:val="775F55" w:themeColor="text2"/>
              </w:rPr>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Tw Cen MT" w:hAnsi="Tw Cen MT" w:asciiTheme="majorHAnsi" w:cstheme="majorBidi" w:eastAsiaTheme="majorEastAsia" w:hAnsiTheme="majorHAnsi"/>
                    <w:caps/>
                    <w:color w:val="775F55" w:themeColor="text2"/>
                    <w:sz w:val="110"/>
                    <w:szCs w:val="110"/>
                    <w:lang w:val="fr-FR"/>
                  </w:rPr>
                  <w:t>AKaDo</w:t>
                </w:r>
              </w:sdtContent>
            </w:sdt>
            <w:r>
              <w:rPr>
                <w:rFonts w:eastAsia="" w:cs="" w:ascii="Tw Cen MT" w:hAnsi="Tw Cen MT" w:asciiTheme="majorHAnsi" w:cstheme="majorBidi" w:eastAsiaTheme="majorEastAsia" w:hAnsiTheme="majorHAnsi"/>
                <w:caps/>
                <w:color w:val="775F55" w:themeColor="text2"/>
                <w:sz w:val="110"/>
                <w:szCs w:val="110"/>
                <w:lang w:val="fr-FR"/>
              </w:rPr>
              <w:t xml:space="preserve"> Guide Utilisateur 2.0</w:t>
              <w:drawing>
                <wp:anchor behindDoc="0" distT="0" distB="0" distL="114935" distR="114935" simplePos="0" locked="0" layoutInCell="1" allowOverlap="1" relativeHeight="2">
                  <wp:simplePos x="0" y="0"/>
                  <wp:positionH relativeFrom="column">
                    <wp:posOffset>-59055</wp:posOffset>
                  </wp:positionH>
                  <wp:positionV relativeFrom="paragraph">
                    <wp:posOffset>3086100</wp:posOffset>
                  </wp:positionV>
                  <wp:extent cx="5741670" cy="301752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rcRect l="0" t="8506" r="0" b="4481"/>
                          <a:stretch>
                            <a:fillRect/>
                          </a:stretch>
                        </pic:blipFill>
                        <pic:spPr bwMode="auto">
                          <a:xfrm>
                            <a:off x="0" y="0"/>
                            <a:ext cx="5741670" cy="301752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4">
                  <wp:simplePos x="0" y="0"/>
                  <wp:positionH relativeFrom="column">
                    <wp:posOffset>676910</wp:posOffset>
                  </wp:positionH>
                  <wp:positionV relativeFrom="paragraph">
                    <wp:posOffset>3810</wp:posOffset>
                  </wp:positionV>
                  <wp:extent cx="3050540" cy="900430"/>
                  <wp:effectExtent l="0" t="0" r="0" b="0"/>
                  <wp:wrapTopAndBottom/>
                  <wp:docPr id="2" name="Picture" descr="akado-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kado-logo-medium.png"/>
                          <pic:cNvPicPr>
                            <a:picLocks noChangeAspect="1" noChangeArrowheads="1"/>
                          </pic:cNvPicPr>
                        </pic:nvPicPr>
                        <pic:blipFill>
                          <a:blip r:embed="rId3"/>
                          <a:stretch>
                            <a:fillRect/>
                          </a:stretch>
                        </pic:blipFill>
                        <pic:spPr bwMode="auto">
                          <a:xfrm>
                            <a:off x="0" y="0"/>
                            <a:ext cx="3050540" cy="900430"/>
                          </a:xfrm>
                          <a:prstGeom prst="rect">
                            <a:avLst/>
                          </a:prstGeom>
                          <a:noFill/>
                          <a:ln w="9525">
                            <a:noFill/>
                            <a:miter lim="800000"/>
                            <a:headEnd/>
                            <a:tailEnd/>
                          </a:ln>
                        </pic:spPr>
                      </pic:pic>
                    </a:graphicData>
                  </a:graphic>
                </wp:anchor>
              </w:drawing>
            </w:r>
            <w:r/>
          </w:p>
        </w:tc>
      </w:tr>
      <w:tr>
        <w:trPr/>
        <w:tc>
          <w:tcPr>
            <w:tcW w:w="1577" w:type="dxa"/>
            <w:tcBorders>
              <w:top w:val="nil"/>
              <w:left w:val="nil"/>
              <w:bottom w:val="nil"/>
              <w:right w:val="nil"/>
              <w:insideH w:val="nil"/>
              <w:insideV w:val="nil"/>
            </w:tcBorders>
            <w:shd w:color="auto" w:fill="auto" w:val="clear"/>
          </w:tcPr>
          <w:p>
            <w:pPr>
              <w:pStyle w:val="NoSpacing"/>
              <w:spacing w:lineRule="auto" w:line="240" w:before="0" w:after="0"/>
              <w:rPr>
                <w:sz w:val="24"/>
                <w:sz w:val="24"/>
                <w:szCs w:val="24"/>
                <w:rFonts w:ascii="Times New Roman" w:hAnsi="Times New Roman" w:eastAsia="" w:eastAsiaTheme="minorEastAsia"/>
                <w:color w:val="EBDDC3"/>
                <w:lang w:val="fr-FR"/>
              </w:rPr>
            </w:pPr>
            <w:r>
              <w:rPr>
                <w:rFonts w:eastAsia="" w:eastAsiaTheme="minorEastAsia"/>
                <w:color w:val="EBDDC3"/>
                <w:sz w:val="24"/>
                <w:szCs w:val="24"/>
                <w:lang w:val="fr-FR"/>
              </w:rPr>
            </w:r>
            <w:r/>
          </w:p>
        </w:tc>
        <w:tc>
          <w:tcPr>
            <w:tcW w:w="8060" w:type="dxa"/>
            <w:tcBorders>
              <w:top w:val="nil"/>
              <w:left w:val="nil"/>
              <w:bottom w:val="nil"/>
              <w:right w:val="nil"/>
              <w:insideH w:val="nil"/>
              <w:insideV w:val="nil"/>
            </w:tcBorders>
            <w:shd w:color="auto" w:fill="auto" w:val="clear"/>
            <w:tcMar>
              <w:left w:w="72" w:type="dxa"/>
              <w:bottom w:w="216" w:type="dxa"/>
              <w:right w:w="0" w:type="dxa"/>
            </w:tcMar>
            <w:vAlign w:val="bottom"/>
          </w:tcPr>
          <w:p>
            <w:pPr>
              <w:pStyle w:val="Normal"/>
              <w:spacing w:lineRule="auto" w:line="240" w:before="0" w:after="0"/>
              <w:rPr>
                <w:sz w:val="24"/>
                <w:sz w:val="24"/>
                <w:szCs w:val="24"/>
                <w:rFonts w:ascii="Times New Roman" w:hAnsi="Times New Roman" w:eastAsia="" w:eastAsiaTheme="minorEastAsia"/>
                <w:lang w:val="fr-FR"/>
              </w:rPr>
            </w:pPr>
            <w:r>
              <w:rPr>
                <w:rFonts w:eastAsia="" w:eastAsiaTheme="minorEastAsia"/>
                <w:sz w:val="24"/>
                <w:szCs w:val="24"/>
                <w:lang w:val="fr-FR"/>
              </w:rPr>
            </w:r>
            <w:r/>
          </w:p>
        </w:tc>
      </w:tr>
      <w:tr>
        <w:trPr>
          <w:trHeight w:val="864" w:hRule="atLeast"/>
        </w:trPr>
        <w:tc>
          <w:tcPr>
            <w:tcW w:w="1577" w:type="dxa"/>
            <w:tcBorders>
              <w:top w:val="nil"/>
              <w:left w:val="nil"/>
              <w:bottom w:val="nil"/>
              <w:right w:val="single" w:sz="48" w:space="0" w:color="FFFFFF"/>
              <w:insideH w:val="nil"/>
              <w:insideV w:val="single" w:sz="48" w:space="0" w:color="FFFFFF"/>
            </w:tcBorders>
            <w:shd w:color="auto" w:fill="DD8047" w:themeFill="accent2" w:val="clear"/>
            <w:vAlign w:val="center"/>
          </w:tcPr>
          <w:p>
            <w:pPr>
              <w:pStyle w:val="NoSpacing"/>
              <w:spacing w:lineRule="auto" w:line="240" w:before="0" w:after="0"/>
              <w:jc w:val="center"/>
              <w:rPr>
                <w:sz w:val="32"/>
                <w:sz w:val="32"/>
                <w:szCs w:val="32"/>
                <w:color w:val="FFFFFF" w:themeColor="background1"/>
              </w:rPr>
            </w:pPr>
            <w:r>
              <w:rPr>
                <w:rFonts w:eastAsia="" w:eastAsiaTheme="minorEastAsia"/>
                <w:sz w:val="24"/>
                <w:szCs w:val="24"/>
                <w:lang w:val="fr-FR"/>
              </w:rPr>
            </w:r>
            <w:sdt>
              <w:sdtPr>
                <w:date w:fullDate="2015-09-17T00:00:00Z">
                  <w:dateFormat w:val="dd/MM/yyyy"/>
                  <w:lid w:val="fr-FR"/>
                  <w:storeMappedDataAs w:val="dateTime"/>
                  <w:calendar w:val="gregorian"/>
                </w:date>
              </w:sdtPr>
              <w:sdtContent>
                <w:r>
                  <w:t>17/09/2015</w:t>
                </w:r>
              </w:sdtContent>
            </w:sdt>
            <w:r/>
          </w:p>
        </w:tc>
        <w:tc>
          <w:tcPr>
            <w:tcW w:w="8060" w:type="dxa"/>
            <w:tcBorders>
              <w:top w:val="nil"/>
              <w:left w:val="single" w:sz="48" w:space="0" w:color="FFFFFF"/>
              <w:bottom w:val="nil"/>
              <w:right w:val="nil"/>
              <w:insideH w:val="nil"/>
              <w:insideV w:val="nil"/>
            </w:tcBorders>
            <w:shd w:color="auto" w:fill="94B6D2" w:themeFill="accent1" w:val="clear"/>
            <w:tcMar>
              <w:left w:w="156" w:type="dxa"/>
            </w:tcMar>
            <w:vAlign w:val="center"/>
          </w:tcPr>
          <w:p>
            <w:pPr>
              <w:pStyle w:val="NoSpacing"/>
              <w:spacing w:lineRule="auto" w:line="240" w:before="0" w:after="0"/>
              <w:rPr>
                <w:sz w:val="40"/>
                <w:sz w:val="40"/>
                <w:szCs w:val="40"/>
                <w:color w:val="FFFFFF" w:themeColor="background1"/>
              </w:rPr>
            </w:pPr>
            <w:sdt>
              <w:sdtPr>
                <w:text/>
                <w:dataBinding w:storeItemID="{6C3C8BC8-F283-45AE-878A-BAB7291924A1}" w:xpath="/ns0:coreProperties[1]/ns1:subject[1]" w:prefixMappings="xmlns:ns0='http://schemas.openxmlformats.org/package/2006/metadata/core-properties' xmlns:ns1='http://purl.org/dc/elements/1.1/'"/>
              </w:sdtPr>
              <w:sdtContent>
                <w:r>
                  <w:rPr>
                    <w:rFonts w:eastAsia=""/>
                    <w:color w:val="FFFFFF" w:themeColor="background1"/>
                    <w:sz w:val="40"/>
                    <w:szCs w:val="40"/>
                    <w:lang w:val="fr-FR"/>
                  </w:rPr>
                  <w:t xml:space="preserve">ANALYSE DE LA QUALITE DE LA DONNEE POUR </w:t>
                </w:r>
              </w:sdtContent>
            </w:sdt>
            <w:r>
              <w:rPr>
                <w:rFonts w:eastAsia=""/>
                <w:color w:val="FFFFFF" w:themeColor="background1"/>
                <w:sz w:val="40"/>
                <w:szCs w:val="40"/>
                <w:lang w:val="fr-FR"/>
              </w:rPr>
              <w:t>AVDTH</w:t>
            </w:r>
            <w:r/>
          </w:p>
        </w:tc>
      </w:tr>
      <w:tr>
        <w:trPr/>
        <w:tc>
          <w:tcPr>
            <w:tcW w:w="1577" w:type="dxa"/>
            <w:tcBorders>
              <w:top w:val="nil"/>
              <w:left w:val="nil"/>
              <w:bottom w:val="nil"/>
              <w:right w:val="nil"/>
              <w:insideH w:val="nil"/>
              <w:insideV w:val="nil"/>
            </w:tcBorders>
            <w:shd w:color="auto" w:fill="auto" w:val="clear"/>
            <w:vAlign w:val="center"/>
          </w:tcPr>
          <w:p>
            <w:pPr>
              <w:pStyle w:val="NoSpacing"/>
              <w:spacing w:lineRule="auto" w:line="240" w:before="0" w:after="0"/>
              <w:rPr>
                <w:sz w:val="24"/>
                <w:sz w:val="24"/>
                <w:szCs w:val="24"/>
                <w:rFonts w:ascii="Times New Roman" w:hAnsi="Times New Roman" w:eastAsia="" w:eastAsiaTheme="minorEastAsia"/>
                <w:color w:val="FFFFFF"/>
                <w:lang w:val="fr-FR"/>
              </w:rPr>
            </w:pPr>
            <w:r>
              <w:rPr>
                <w:rFonts w:eastAsia="" w:eastAsiaTheme="minorEastAsia"/>
                <w:color w:val="FFFFFF"/>
                <w:sz w:val="24"/>
                <w:szCs w:val="24"/>
                <w:lang w:val="fr-FR"/>
              </w:rPr>
            </w:r>
            <w:r/>
          </w:p>
        </w:tc>
        <w:tc>
          <w:tcPr>
            <w:tcW w:w="8060" w:type="dxa"/>
            <w:tcBorders>
              <w:top w:val="nil"/>
              <w:left w:val="nil"/>
              <w:bottom w:val="nil"/>
              <w:right w:val="nil"/>
              <w:insideH w:val="nil"/>
              <w:insideV w:val="nil"/>
            </w:tcBorders>
            <w:shd w:color="auto" w:fill="auto" w:val="clear"/>
            <w:tcMar>
              <w:top w:w="432" w:type="dxa"/>
              <w:left w:w="216" w:type="dxa"/>
              <w:right w:w="432" w:type="dxa"/>
            </w:tcMar>
          </w:tcPr>
          <w:p>
            <w:pPr>
              <w:pStyle w:val="NoSpacing"/>
              <w:spacing w:lineRule="auto" w:line="240" w:before="0" w:after="0"/>
              <w:rPr>
                <w:sz w:val="26"/>
                <w:i/>
                <w:sz w:val="26"/>
                <w:i/>
                <w:szCs w:val="26"/>
                <w:iCs/>
                <w:rFonts w:ascii="Tw Cen MT" w:hAnsi="Tw Cen MT" w:eastAsia="" w:cs="" w:asciiTheme="majorHAnsi" w:cstheme="majorBidi" w:eastAsiaTheme="majorEastAsia" w:hAnsiTheme="majorHAnsi"/>
                <w:color w:val="775F55" w:themeColor="text2"/>
              </w:rPr>
            </w:pPr>
            <w:r>
              <w:rPr>
                <w:rFonts w:eastAsia="" w:cs="" w:cstheme="majorBidi" w:eastAsiaTheme="majorEastAsia"/>
                <w:sz w:val="26"/>
                <w:szCs w:val="26"/>
                <w:lang w:val="fr-FR"/>
              </w:rPr>
              <w:t xml:space="preserve">  </w:t>
              <w:drawing>
                <wp:anchor behindDoc="0" distT="0" distB="0" distL="114935" distR="114935" simplePos="0" locked="0" layoutInCell="1" allowOverlap="1" relativeHeight="3">
                  <wp:simplePos x="0" y="0"/>
                  <wp:positionH relativeFrom="column">
                    <wp:posOffset>-102870</wp:posOffset>
                  </wp:positionH>
                  <wp:positionV relativeFrom="paragraph">
                    <wp:posOffset>118745</wp:posOffset>
                  </wp:positionV>
                  <wp:extent cx="1087755" cy="60325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rcRect l="1143" t="4073" r="0" b="0"/>
                          <a:stretch>
                            <a:fillRect/>
                          </a:stretch>
                        </pic:blipFill>
                        <pic:spPr bwMode="auto">
                          <a:xfrm>
                            <a:off x="0" y="0"/>
                            <a:ext cx="1087755" cy="603250"/>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
                  <wp:simplePos x="0" y="0"/>
                  <wp:positionH relativeFrom="column">
                    <wp:posOffset>1939925</wp:posOffset>
                  </wp:positionH>
                  <wp:positionV relativeFrom="paragraph">
                    <wp:posOffset>121920</wp:posOffset>
                  </wp:positionV>
                  <wp:extent cx="1352550" cy="62611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rcRect l="4138" t="0" r="0" b="11883"/>
                          <a:stretch>
                            <a:fillRect/>
                          </a:stretch>
                        </pic:blipFill>
                        <pic:spPr bwMode="auto">
                          <a:xfrm>
                            <a:off x="0" y="0"/>
                            <a:ext cx="1352550" cy="62611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6">
                  <wp:simplePos x="0" y="0"/>
                  <wp:positionH relativeFrom="column">
                    <wp:posOffset>3865880</wp:posOffset>
                  </wp:positionH>
                  <wp:positionV relativeFrom="paragraph">
                    <wp:posOffset>53340</wp:posOffset>
                  </wp:positionV>
                  <wp:extent cx="1079500" cy="89979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1079500" cy="899795"/>
                          </a:xfrm>
                          <a:prstGeom prst="rect">
                            <a:avLst/>
                          </a:prstGeom>
                          <a:noFill/>
                          <a:ln w="9525">
                            <a:noFill/>
                            <a:miter lim="800000"/>
                            <a:headEnd/>
                            <a:tailEnd/>
                          </a:ln>
                        </pic:spPr>
                      </pic:pic>
                    </a:graphicData>
                  </a:graphic>
                </wp:anchor>
              </w:drawing>
            </w:r>
            <w:r/>
          </w:p>
        </w:tc>
      </w:tr>
    </w:tbl>
    <w:p>
      <w:pPr>
        <w:pStyle w:val="Enttedepagepaire"/>
        <w:rPr>
          <w:sz w:val="20"/>
          <w:b/>
          <w:sz w:val="20"/>
          <w:b/>
          <w:szCs w:val="20"/>
          <w:bCs/>
          <w:rFonts w:ascii="Times New Roman" w:hAnsi="Times New Roman" w:eastAsia=""/>
          <w:color w:val="775F55" w:themeColor="text2"/>
          <w:lang w:val="fr-FR"/>
        </w:rPr>
      </w:pPr>
      <w:r>
        <w:rPr>
          <w:szCs w:val="20"/>
        </w:rPr>
      </w:r>
      <w:r/>
    </w:p>
    <w:p>
      <w:pPr>
        <w:pStyle w:val="Pieddepage"/>
      </w:pPr>
      <w:r>
        <w:rPr/>
      </w:r>
      <w:r/>
    </w:p>
    <w:p>
      <w:pPr>
        <w:sectPr>
          <w:type w:val="oddPage"/>
          <w:pgSz w:w="11906" w:h="16838"/>
          <w:pgMar w:left="1134" w:right="1134" w:header="0" w:top="1134" w:footer="0" w:bottom="1134" w:gutter="0"/>
          <w:pgNumType w:start="0" w:fmt="decimal"/>
          <w:formProt w:val="false"/>
          <w:textDirection w:val="lrTb"/>
          <w:docGrid w:type="default" w:linePitch="360" w:charSpace="4294965247"/>
        </w:sectPr>
        <w:pStyle w:val="Titreprincipal"/>
      </w:pPr>
      <w:r>
        <w:rPr/>
      </w:r>
      <w:r/>
    </w:p>
    <w:p>
      <w:pPr>
        <w:pStyle w:val="Titreprincipal"/>
      </w:pPr>
      <w:sdt>
        <w:sdtPr>
          <w:text/>
          <w:dataBinding w:storeItemID="{6C3C8BC8-F283-45AE-878A-BAB7291924A1}" w:xpath="/ns0:coreProperties[1]/ns1:title[1]" w:prefixMappings="xmlns:ns0='http://schemas.openxmlformats.org/package/2006/metadata/core-properties' xmlns:ns1='http://purl.org/dc/elements/1.1/'"/>
        </w:sdtPr>
        <w:sdtContent>
          <w:r>
            <w:rPr/>
            <w:t>AKaDo</w:t>
          </w:r>
        </w:sdtContent>
      </w:sdt>
      <w:r>
        <w:rPr/>
        <w:t xml:space="preserve"> Guide Utilisateur 2.0</w:t>
      </w:r>
      <w:r/>
    </w:p>
    <w:p>
      <w:pPr>
        <w:pStyle w:val="Soustitre"/>
      </w:pPr>
      <w:r>
        <w:rPr/>
        <w:t>ANALYSE DE LA QUALITE DE LA DONNEE POUR AVDTH</w:t>
      </w:r>
      <w:r/>
    </w:p>
    <w:sdt>
      <w:sdtPr>
        <w:docPartObj>
          <w:docPartGallery w:val="Table of Contents"/>
          <w:docPartUnique w:val=""/>
        </w:docPartObj>
      </w:sdtPr>
      <w:sdtContent>
        <w:p>
          <w:pPr>
            <w:pStyle w:val="Soustitre"/>
          </w:pPr>
          <w:r>
            <w:rPr>
              <w:rStyle w:val="TitreCar"/>
              <w:b w:val="false"/>
              <w:sz w:val="48"/>
              <w:szCs w:val="48"/>
            </w:rPr>
            <w:t>SOMMAIRE</w:t>
          </w:r>
          <w:r/>
        </w:p>
      </w:sdtContent>
    </w:sdt>
    <w:p>
      <w:pPr>
        <w:pStyle w:val="Tabledesmatiresniveau1"/>
        <w:rPr>
          <w:smallCaps w:val="false"/>
          <w:caps w:val="false"/>
          <w:b w:val="false"/>
          <w:b w:val="false"/>
          <w:szCs w:val="22"/>
          <w:bCs w:val="false"/>
          <w:rFonts w:ascii="Tw Cen MT" w:hAnsi="Tw Cen MT" w:asciiTheme="minorHAnsi" w:hAnsiTheme="minorHAnsi"/>
          <w:color w:val="00000A"/>
          <w:lang w:eastAsia="fr-FR"/>
        </w:rPr>
      </w:pPr>
      <w:r>
        <w:fldChar w:fldCharType="begin"/>
      </w:r>
      <w:r>
        <w:instrText> TOC \z \o "1-1" \u </w:instrText>
      </w:r>
      <w:r>
        <w:fldChar w:fldCharType="separate"/>
      </w:r>
      <w:hyperlink w:anchor="_Toc429984340">
        <w:r>
          <w:rPr>
            <w:webHidden/>
            <w:rStyle w:val="Sautdindex"/>
          </w:rPr>
          <w:t>Introduction</w:t>
        </w:r>
        <w:r>
          <w:rPr>
            <w:webHidden/>
          </w:rPr>
          <w:fldChar w:fldCharType="begin"/>
        </w:r>
        <w:r>
          <w:rPr>
            <w:webHidden/>
          </w:rPr>
          <w:instrText>PAGEREF _Toc429984340 \h</w:instrText>
        </w:r>
        <w:r>
          <w:rPr>
            <w:webHidden/>
          </w:rPr>
          <w:fldChar w:fldCharType="separate"/>
        </w:r>
        <w:r>
          <w:rPr>
            <w:rStyle w:val="Sautdindex"/>
            <w:vanish w:val="false"/>
          </w:rPr>
          <w:tab/>
          <w:t>2</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341">
        <w:r>
          <w:rPr>
            <w:webHidden/>
            <w:rStyle w:val="Sautdindex"/>
          </w:rPr>
          <w:t>InSTAllation</w:t>
        </w:r>
        <w:r>
          <w:rPr>
            <w:webHidden/>
          </w:rPr>
          <w:fldChar w:fldCharType="begin"/>
        </w:r>
        <w:r>
          <w:rPr>
            <w:webHidden/>
          </w:rPr>
          <w:instrText>PAGEREF _Toc429984341 \h</w:instrText>
        </w:r>
        <w:r>
          <w:rPr>
            <w:webHidden/>
          </w:rPr>
          <w:fldChar w:fldCharType="separate"/>
        </w:r>
        <w:r>
          <w:rPr>
            <w:rStyle w:val="Sautdindex"/>
            <w:vanish w:val="false"/>
          </w:rPr>
          <w:tab/>
          <w:t>3</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342">
        <w:r>
          <w:rPr>
            <w:webHidden/>
            <w:rStyle w:val="Sautdindex"/>
          </w:rPr>
          <w:t>UTILISATION</w:t>
        </w:r>
        <w:r>
          <w:rPr>
            <w:webHidden/>
          </w:rPr>
          <w:fldChar w:fldCharType="begin"/>
        </w:r>
        <w:r>
          <w:rPr>
            <w:webHidden/>
          </w:rPr>
          <w:instrText>PAGEREF _Toc429984342 \h</w:instrText>
        </w:r>
        <w:r>
          <w:rPr>
            <w:webHidden/>
          </w:rPr>
          <w:fldChar w:fldCharType="separate"/>
        </w:r>
        <w:r>
          <w:rPr>
            <w:rStyle w:val="Sautdindex"/>
            <w:vanish w:val="false"/>
          </w:rPr>
          <w:tab/>
          <w:t>8</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343">
        <w:r>
          <w:rPr>
            <w:webHidden/>
            <w:rStyle w:val="Sautdindex"/>
          </w:rPr>
          <w:t>JEU de contrÔles</w:t>
        </w:r>
        <w:r>
          <w:rPr>
            <w:webHidden/>
          </w:rPr>
          <w:fldChar w:fldCharType="begin"/>
        </w:r>
        <w:r>
          <w:rPr>
            <w:webHidden/>
          </w:rPr>
          <w:instrText>PAGEREF _Toc429984343 \h</w:instrText>
        </w:r>
        <w:r>
          <w:rPr>
            <w:webHidden/>
          </w:rPr>
          <w:fldChar w:fldCharType="separate"/>
        </w:r>
        <w:r>
          <w:rPr>
            <w:rStyle w:val="Sautdindex"/>
            <w:vanish w:val="false"/>
          </w:rPr>
          <w:tab/>
          <w:t>12</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344">
        <w:r>
          <w:rPr>
            <w:webHidden/>
            <w:rStyle w:val="Sautdindex"/>
          </w:rPr>
          <w:t>Remerciements</w:t>
        </w:r>
        <w:r>
          <w:rPr>
            <w:webHidden/>
          </w:rPr>
          <w:fldChar w:fldCharType="begin"/>
        </w:r>
        <w:r>
          <w:rPr>
            <w:webHidden/>
          </w:rPr>
          <w:instrText>PAGEREF _Toc429984344 \h</w:instrText>
        </w:r>
        <w:r>
          <w:rPr>
            <w:webHidden/>
          </w:rPr>
          <w:fldChar w:fldCharType="separate"/>
        </w:r>
        <w:r>
          <w:rPr>
            <w:rStyle w:val="Sautdindex"/>
            <w:vanish w:val="false"/>
          </w:rPr>
          <w:tab/>
          <w:t>17</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345">
        <w:r>
          <w:rPr>
            <w:webHidden/>
            <w:rStyle w:val="Sautdindex"/>
          </w:rPr>
          <w:t>Tables Des Matières</w:t>
        </w:r>
        <w:r>
          <w:rPr>
            <w:webHidden/>
          </w:rPr>
          <w:fldChar w:fldCharType="begin"/>
        </w:r>
        <w:r>
          <w:rPr>
            <w:webHidden/>
          </w:rPr>
          <w:instrText>PAGEREF _Toc429984345 \h</w:instrText>
        </w:r>
        <w:r>
          <w:rPr>
            <w:webHidden/>
          </w:rPr>
          <w:fldChar w:fldCharType="separate"/>
        </w:r>
        <w:r>
          <w:rPr>
            <w:rStyle w:val="Sautdindex"/>
            <w:vanish w:val="false"/>
          </w:rPr>
          <w:tab/>
          <w:t>18</w:t>
        </w:r>
        <w:r>
          <w:rPr>
            <w:webHidden/>
          </w:rPr>
          <w:fldChar w:fldCharType="end"/>
        </w:r>
      </w:hyperlink>
      <w:r/>
    </w:p>
    <w:p>
      <w:pPr>
        <w:pStyle w:val="Normal"/>
      </w:pPr>
      <w:r>
        <w:rPr/>
      </w:r>
      <w:r>
        <w:fldChar w:fldCharType="end"/>
      </w:r>
      <w:r/>
    </w:p>
    <w:p>
      <w:pPr>
        <w:pStyle w:val="Normal"/>
        <w:spacing w:lineRule="auto" w:line="276" w:before="0" w:after="200"/>
        <w:jc w:val="left"/>
        <w:rPr>
          <w:caps/>
          <w:sz w:val="32"/>
          <w:sz w:val="32"/>
          <w:szCs w:val="32"/>
          <w:rFonts w:ascii="Tw Cen MT" w:hAnsi="Tw Cen MT" w:eastAsia="" w:cs="" w:asciiTheme="majorHAnsi" w:cstheme="majorBidi" w:eastAsiaTheme="majorEastAsia" w:hAnsiTheme="majorHAnsi"/>
          <w:color w:val="775F55" w:themeColor="text2"/>
          <w:lang w:val="fr-FR"/>
        </w:rPr>
      </w:pPr>
      <w:bookmarkStart w:id="0" w:name="_Toc392577117"/>
      <w:bookmarkStart w:id="1" w:name="_Toc392577117"/>
      <w:r>
        <w:rPr>
          <w:rFonts w:eastAsia="" w:cs="" w:cstheme="majorBidi" w:eastAsiaTheme="majorEastAsia" w:ascii="Tw Cen MT" w:hAnsi="Tw Cen MT"/>
          <w:caps/>
          <w:color w:val="775F55" w:themeColor="text2"/>
          <w:sz w:val="32"/>
          <w:szCs w:val="32"/>
        </w:rPr>
      </w:r>
      <w:r>
        <w:br w:type="page"/>
      </w:r>
      <w:r/>
    </w:p>
    <w:p>
      <w:pPr>
        <w:pStyle w:val="Titre1"/>
        <w:rPr>
          <w:caps/>
          <w:sz w:val="32"/>
          <w:sz w:val="32"/>
          <w:szCs w:val="32"/>
          <w:rFonts w:ascii="Times New Roman" w:hAnsi="Times New Roman" w:eastAsia="" w:cs="" w:cstheme="majorBidi" w:eastAsiaTheme="majorEastAsia"/>
          <w:color w:val="775F55" w:themeColor="text2"/>
          <w:lang w:val="fr-FR"/>
        </w:rPr>
      </w:pPr>
      <w:bookmarkStart w:id="2" w:name="_Toc392577117"/>
      <w:bookmarkStart w:id="3" w:name="_Toc429984518"/>
      <w:bookmarkStart w:id="4" w:name="_Toc429984340"/>
      <w:bookmarkEnd w:id="2"/>
      <w:bookmarkEnd w:id="3"/>
      <w:bookmarkEnd w:id="4"/>
      <w:r>
        <w:rPr/>
        <w:t>Introduction</w:t>
      </w:r>
      <w:r/>
    </w:p>
    <w:p>
      <w:pPr>
        <w:pStyle w:val="Titre2"/>
      </w:pPr>
      <w:bookmarkStart w:id="5" w:name="_Toc429984519"/>
      <w:bookmarkStart w:id="6" w:name="_Toc392577118"/>
      <w:r>
        <w:rPr/>
        <w:t>Context</w:t>
      </w:r>
      <w:bookmarkEnd w:id="6"/>
      <w:bookmarkEnd w:id="5"/>
      <w:r>
        <w:rPr/>
        <w:t>e</w:t>
      </w:r>
      <w:r/>
    </w:p>
    <w:p>
      <w:pPr>
        <w:pStyle w:val="Normal"/>
        <w:rPr>
          <w:lang w:eastAsia="fr-FR"/>
        </w:rPr>
      </w:pPr>
      <w:r>
        <w:rPr>
          <w:lang w:eastAsia="fr-FR"/>
        </w:rPr>
        <w:t xml:space="preserve">The AKADO tool automatically perpourms a series of tests on the data and produces summary tables that provide more or less detailed balance anomalies. The new version of AKADO, called “AKaDo 2”, is a fusion of different software developed by the </w:t>
      </w:r>
      <w:r>
        <w:rPr>
          <w:rFonts w:eastAsia="Arial"/>
          <w:i/>
        </w:rPr>
        <w:t>Tropical Tuna Observatory</w:t>
      </w:r>
      <w:r>
        <w:rPr>
          <w:lang w:eastAsia="fr-FR"/>
        </w:rPr>
        <w:t xml:space="preserve"> team, </w:t>
      </w:r>
      <w:r>
        <w:rPr>
          <w:i/>
          <w:lang w:eastAsia="fr-FR"/>
        </w:rPr>
        <w:t>i.e.</w:t>
      </w:r>
      <w:r>
        <w:rPr>
          <w:lang w:eastAsia="fr-FR"/>
        </w:rPr>
        <w:t xml:space="preserve"> “BaBys”, “AKADO 4.x and many SQL queries.  The purpose of this new version is to prepare the transition with the electronic logbook based on the ERS.</w:t>
      </w:r>
      <w:r/>
    </w:p>
    <w:p>
      <w:pPr>
        <w:pStyle w:val="Normal"/>
        <w:rPr>
          <w:lang w:eastAsia="fr-FR"/>
        </w:rPr>
      </w:pPr>
      <w:r>
        <w:rPr>
          <w:lang w:eastAsia="fr-FR"/>
        </w:rPr>
        <w:t>AKaDo runs with compatible databases with the latest evolution of AVDTH model data (version 3.5). All predicates evaluated since the 3.3 version of the AKADO are included in this version. We also introduced many new controls.  Like the previous version, the importation in T3+ shall not include major errors; it is a guarantee that engages the AVDTH technology.</w:t>
      </w:r>
      <w:r/>
    </w:p>
    <w:p>
      <w:pPr>
        <w:pStyle w:val="Normal"/>
        <w:rPr>
          <w:lang w:eastAsia="fr-FR"/>
        </w:rPr>
      </w:pPr>
      <w:r>
        <w:rPr>
          <w:lang w:eastAsia="fr-FR"/>
        </w:rPr>
        <w:t>The major point of the previous version was a translation in English and inclusion of comments in report analysis. We kept these evolutions and improved report analysis. We have codified each error encountered to perpourm detailed statistics if needed.</w:t>
      </w:r>
      <w:r/>
    </w:p>
    <w:p>
      <w:pPr>
        <w:pStyle w:val="Normal"/>
        <w:rPr>
          <w:lang w:eastAsia="fr-FR"/>
        </w:rPr>
      </w:pPr>
      <w:r>
        <w:rPr>
          <w:lang w:eastAsia="fr-FR"/>
        </w:rPr>
        <w:t>This version of AKaDo produces a spreadsheet document easy to read on screen. The spreadsheet must improve the treatment results with more effective than a web browser interface.</w:t>
      </w:r>
      <w:r/>
    </w:p>
    <w:p>
      <w:pPr>
        <w:pStyle w:val="Titre2"/>
      </w:pPr>
      <w:bookmarkStart w:id="7" w:name="_Toc429984520"/>
      <w:bookmarkStart w:id="8" w:name="Sp1.s2_o"/>
      <w:bookmarkStart w:id="9" w:name="token_1"/>
      <w:bookmarkEnd w:id="8"/>
      <w:bookmarkEnd w:id="9"/>
      <w:r>
        <w:rPr/>
        <w:t>Prérequis</w:t>
      </w:r>
      <w:bookmarkEnd w:id="7"/>
      <w:r>
        <w:rPr/>
        <w:t xml:space="preserve"> </w:t>
      </w:r>
      <w:r/>
    </w:p>
    <w:p>
      <w:pPr>
        <w:pStyle w:val="Normal"/>
        <w:rPr>
          <w:rFonts w:eastAsia="Times New Roman"/>
          <w:lang w:eastAsia="fr-FR"/>
        </w:rPr>
      </w:pPr>
      <w:r>
        <w:rPr>
          <w:rFonts w:eastAsia="Times New Roman"/>
          <w:lang w:eastAsia="fr-FR"/>
        </w:rPr>
        <w:t>Être un utilisateur de la base de données AVDTH, «Acquisition et Validation des Données Thonières », créé par l’Observatoire Thonier (OT) de l’Institut de recherche pour le développement (IRD).</w:t>
      </w:r>
      <w:r/>
    </w:p>
    <w:p>
      <w:pPr>
        <w:pStyle w:val="Normal"/>
        <w:rPr>
          <w:rFonts w:eastAsia="Times New Roman"/>
          <w:lang w:eastAsia="fr-FR"/>
        </w:rPr>
      </w:pPr>
      <w:r>
        <w:rPr>
          <w:rFonts w:eastAsia="Times New Roman"/>
          <w:lang w:eastAsia="fr-FR"/>
        </w:rPr>
        <w:t>Les utilisateurs de la base AVDTH sont : France, Ghana, Maurice, Sénégal, Seychelles et Espagne (1er octobre 2013).</w:t>
      </w:r>
      <w:r/>
    </w:p>
    <w:p>
      <w:pPr>
        <w:pStyle w:val="Titre2"/>
      </w:pPr>
      <w:bookmarkStart w:id="10" w:name="_Toc429984521"/>
      <w:bookmarkEnd w:id="10"/>
      <w:r>
        <w:rPr>
          <w:rFonts w:eastAsia="Arial"/>
        </w:rPr>
        <w:t>Divers</w:t>
      </w:r>
      <w:r/>
    </w:p>
    <w:p>
      <w:pPr>
        <w:pStyle w:val="Normal"/>
      </w:pPr>
      <w:r>
        <w:rPr/>
        <w:t xml:space="preserve">Cette version d’AKaDo est développée par Julien Lebranchu. Contact : </w:t>
      </w:r>
      <w:hyperlink r:id="rId7">
        <w:r>
          <w:rPr>
            <w:webHidden/>
            <w:rStyle w:val="LienInternet"/>
          </w:rPr>
          <w:t>l'équipe support de l'OT</w:t>
        </w:r>
      </w:hyperlink>
      <w:r>
        <w:rPr/>
        <w:t>.</w:t>
      </w:r>
      <w:r/>
    </w:p>
    <w:p>
      <w:pPr>
        <w:pStyle w:val="Normal"/>
      </w:pPr>
      <w:r>
        <w:rPr/>
        <w:t xml:space="preserve">Le guide a été créé le </w:t>
      </w:r>
      <w:r>
        <w:rPr/>
        <w:fldChar w:fldCharType="begin"/>
      </w:r>
      <w:r>
        <w:instrText> CREATEDATE \@"d\ MMMM\ yyyy" </w:instrText>
      </w:r>
      <w:r>
        <w:fldChar w:fldCharType="separate"/>
      </w:r>
      <w:r>
        <w:t>25 August 2015</w:t>
      </w:r>
      <w:r>
        <w:fldChar w:fldCharType="end"/>
      </w:r>
      <w:r>
        <w:rPr/>
        <w:t>.</w:t>
      </w:r>
      <w:r/>
    </w:p>
    <w:p>
      <w:pPr>
        <w:pStyle w:val="Normal"/>
      </w:pPr>
      <w:r>
        <w:rPr/>
        <w:t xml:space="preserve">La date de dernière modification est le 24 septembre 2015 par </w:t>
      </w:r>
      <w:r>
        <w:rPr/>
        <w:fldChar w:fldCharType="begin"/>
      </w:r>
      <w:r>
        <w:instrText> LASTSAVEDBY </w:instrText>
      </w:r>
      <w:r>
        <w:fldChar w:fldCharType="separate"/>
      </w:r>
      <w:r>
        <w:t>Julien Lebranchu</w:t>
      </w:r>
      <w:r>
        <w:fldChar w:fldCharType="end"/>
      </w:r>
      <w:r>
        <w:rPr/>
        <w:t xml:space="preserve">. </w:t>
      </w:r>
      <w:r/>
    </w:p>
    <w:p>
      <w:pPr>
        <w:pStyle w:val="Normal"/>
      </w:pPr>
      <w:r>
        <w:rPr/>
        <w:t xml:space="preserve">Révision numéro: </w:t>
      </w:r>
      <w:r>
        <w:rPr/>
        <w:fldChar w:fldCharType="begin"/>
      </w:r>
      <w:r>
        <w:instrText> REVNUM </w:instrText>
      </w:r>
      <w:r>
        <w:fldChar w:fldCharType="separate"/>
      </w:r>
      <w:r>
        <w:t>111</w:t>
      </w:r>
      <w:r>
        <w:fldChar w:fldCharType="end"/>
      </w:r>
      <w:r>
        <w:rPr/>
        <w:t>.</w:t>
      </w:r>
      <w:r/>
    </w:p>
    <w:p>
      <w:pPr>
        <w:pStyle w:val="Normal"/>
        <w:spacing w:lineRule="auto" w:line="276" w:before="0" w:after="200"/>
        <w:rPr>
          <w:caps/>
          <w:sz w:val="32"/>
          <w:sz w:val="32"/>
          <w:szCs w:val="32"/>
          <w:rFonts w:ascii="Tw Cen MT" w:hAnsi="Tw Cen MT" w:eastAsia="" w:cs="" w:asciiTheme="majorHAnsi" w:cstheme="majorBidi" w:eastAsiaTheme="majorEastAsia" w:hAnsiTheme="majorHAnsi"/>
          <w:color w:val="775F55" w:themeColor="text2"/>
          <w:lang w:val="fr-FR"/>
        </w:rPr>
      </w:pPr>
      <w:r>
        <w:rPr>
          <w:rFonts w:eastAsia="" w:cs="" w:cstheme="majorBidi" w:eastAsiaTheme="majorEastAsia" w:ascii="Tw Cen MT" w:hAnsi="Tw Cen MT"/>
          <w:caps/>
          <w:color w:val="775F55" w:themeColor="text2"/>
          <w:sz w:val="32"/>
          <w:szCs w:val="32"/>
        </w:rPr>
      </w:r>
      <w:r>
        <w:br w:type="page"/>
      </w:r>
      <w:r/>
    </w:p>
    <w:p>
      <w:pPr>
        <w:pStyle w:val="Titre1"/>
        <w:rPr>
          <w:caps/>
          <w:sz w:val="32"/>
          <w:sz w:val="32"/>
          <w:szCs w:val="32"/>
          <w:rFonts w:ascii="Times New Roman" w:hAnsi="Times New Roman" w:eastAsia="" w:cs="" w:cstheme="majorBidi" w:eastAsiaTheme="majorEastAsia"/>
          <w:color w:val="775F55" w:themeColor="text2"/>
          <w:lang w:val="fr-FR"/>
        </w:rPr>
      </w:pPr>
      <w:bookmarkStart w:id="11" w:name="_Toc429984522"/>
      <w:bookmarkStart w:id="12" w:name="_Toc429984341"/>
      <w:r>
        <w:rPr/>
        <w:t>I</w:t>
      </w:r>
      <w:bookmarkEnd w:id="11"/>
      <w:bookmarkEnd w:id="12"/>
      <w:r>
        <w:rPr/>
        <w:t>nstallation</w:t>
      </w:r>
      <w:r/>
    </w:p>
    <w:p>
      <w:pPr>
        <w:pStyle w:val="Titre2"/>
      </w:pPr>
      <w:bookmarkStart w:id="13" w:name="_Toc429984523"/>
      <w:bookmarkEnd w:id="13"/>
      <w:r>
        <w:rPr/>
        <w:t>Préambule</w:t>
      </w:r>
      <w:r/>
    </w:p>
    <w:p>
      <w:pPr>
        <w:pStyle w:val="Normal"/>
      </w:pPr>
      <w:r>
        <w:rPr/>
        <w:t xml:space="preserve">Pour utiliser le logiciel AKaDo, JAVA doit être préalablement installé. Vous pouvez télécharger la dernière version de JAVA à </w:t>
      </w:r>
      <w:hyperlink r:id="rId8">
        <w:r>
          <w:rPr>
            <w:webHidden/>
            <w:rStyle w:val="LienInternet"/>
          </w:rPr>
          <w:t>https://www.java.com/en/</w:t>
        </w:r>
      </w:hyperlink>
      <w:r>
        <w:rPr/>
        <w:t>. Vous devez ensuite suivre les instructions pour l'installer.</w:t>
      </w:r>
      <w:r/>
    </w:p>
    <w:p>
      <w:pPr>
        <w:pStyle w:val="Titre2"/>
      </w:pPr>
      <w:bookmarkStart w:id="14" w:name="_Toc429984524"/>
      <w:r>
        <w:rPr/>
        <w:t>Procédure</w:t>
      </w:r>
      <w:bookmarkEnd w:id="14"/>
      <w:r>
        <w:rPr/>
        <w:t xml:space="preserve"> </w:t>
      </w:r>
      <w:r/>
    </w:p>
    <w:p>
      <w:pPr>
        <w:pStyle w:val="Normal"/>
      </w:pPr>
      <w:r>
        <w:rPr/>
        <w:t>Exécutez le programme d'installation d’AKaDo en double-cliquant sur le fichier "</w:t>
      </w:r>
      <w:r>
        <w:rPr>
          <w:rStyle w:val="Strong"/>
        </w:rPr>
        <w:t>AKado4AVDTH-XX.jar</w:t>
      </w:r>
      <w:r>
        <w:rPr/>
        <w:t>", où XX est le numéro de version; et suivez les instructions pour installer ou mettre à jour AKaDo.</w:t>
      </w:r>
      <w:r/>
    </w:p>
    <w:p>
      <w:pPr>
        <w:pStyle w:val="ListParagraph"/>
        <w:numPr>
          <w:ilvl w:val="0"/>
          <w:numId w:val="4"/>
        </w:numPr>
      </w:pPr>
      <w:r>
        <w:rPr/>
        <w:t>Presser « </w:t>
      </w:r>
      <w:r>
        <w:rPr>
          <w:i/>
        </w:rPr>
        <w:t>Next</w:t>
      </w:r>
      <w:r>
        <w:rPr/>
        <w:t> » pour continuer.</w:t>
      </w:r>
      <w:r/>
    </w:p>
    <w:p>
      <w:pPr>
        <w:pStyle w:val="Normal"/>
        <w:jc w:val="center"/>
      </w:pPr>
      <w:r>
        <w:rPr/>
        <w:drawing>
          <wp:inline distT="0" distB="0" distL="0" distR="0">
            <wp:extent cx="5349240" cy="3851910"/>
            <wp:effectExtent l="0" t="0" r="0" b="0"/>
            <wp:docPr id="6" name="Picture" descr="\\VBOXSVR\Projets\AKaDo\user_guide\img\akado_installer_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VBOXSVR\Projets\AKaDo\user_guide\img\akado_installer_panel1.png"/>
                    <pic:cNvPicPr>
                      <a:picLocks noChangeAspect="1" noChangeArrowheads="1"/>
                    </pic:cNvPicPr>
                  </pic:nvPicPr>
                  <pic:blipFill>
                    <a:blip/>
                    <a:stretch>
                      <a:fillRect/>
                    </a:stretch>
                  </pic:blipFill>
                  <pic:spPr bwMode="auto">
                    <a:xfrm>
                      <a:off x="0" y="0"/>
                      <a:ext cx="5349240" cy="3851910"/>
                    </a:xfrm>
                    <a:prstGeom prst="rect">
                      <a:avLst/>
                    </a:prstGeom>
                    <a:noFill/>
                    <a:ln w="9525">
                      <a:noFill/>
                      <a:miter lim="800000"/>
                      <a:headEnd/>
                      <a:tailEnd/>
                    </a:ln>
                  </pic:spPr>
                </pic:pic>
              </a:graphicData>
            </a:graphic>
          </wp:inline>
        </w:drawing>
      </w:r>
      <w:r/>
    </w:p>
    <w:p>
      <w:pPr>
        <w:pStyle w:val="Normal"/>
        <w:spacing w:lineRule="auto" w:line="276" w:before="0" w:after="200"/>
        <w:rPr>
          <w:szCs w:val="23"/>
          <w:rFonts w:ascii="Times New Roman" w:hAnsi="Times New Roman" w:eastAsia="" w:eastAsiaTheme="minorEastAsia"/>
          <w:lang w:val="fr-FR"/>
        </w:rPr>
      </w:pPr>
      <w:r>
        <w:rPr/>
      </w:r>
      <w:r>
        <w:br w:type="page"/>
      </w:r>
      <w:r/>
    </w:p>
    <w:p>
      <w:pPr>
        <w:pStyle w:val="ListParagraph"/>
        <w:numPr>
          <w:ilvl w:val="0"/>
          <w:numId w:val="4"/>
        </w:numPr>
      </w:pPr>
      <w:r>
        <w:rPr/>
        <w:t>Lire le README, et presser « </w:t>
      </w:r>
      <w:r>
        <w:rPr>
          <w:i/>
        </w:rPr>
        <w:t>Next</w:t>
      </w:r>
      <w:r>
        <w:rPr/>
        <w:t> » pour continuer.</w:t>
      </w:r>
      <w:r/>
    </w:p>
    <w:p>
      <w:pPr>
        <w:pStyle w:val="Normal"/>
        <w:jc w:val="center"/>
      </w:pPr>
      <w:r>
        <w:rPr/>
        <w:drawing>
          <wp:inline distT="0" distB="0" distL="0" distR="0">
            <wp:extent cx="5349240" cy="3851910"/>
            <wp:effectExtent l="0" t="0" r="0" b="0"/>
            <wp:docPr id="7" name="Picture" descr="\\VBOXSVR\Projets\AKaDo\user_guide\img\akado_installer_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VBOXSVR\Projets\AKaDo\user_guide\img\akado_installer_panel2.png"/>
                    <pic:cNvPicPr>
                      <a:picLocks noChangeAspect="1" noChangeArrowheads="1"/>
                    </pic:cNvPicPr>
                  </pic:nvPicPr>
                  <pic:blipFill>
                    <a:blip/>
                    <a:stretch>
                      <a:fillRect/>
                    </a:stretch>
                  </pic:blipFill>
                  <pic:spPr bwMode="auto">
                    <a:xfrm>
                      <a:off x="0" y="0"/>
                      <a:ext cx="5349240" cy="3851910"/>
                    </a:xfrm>
                    <a:prstGeom prst="rect">
                      <a:avLst/>
                    </a:prstGeom>
                    <a:noFill/>
                    <a:ln w="9525">
                      <a:noFill/>
                      <a:miter lim="800000"/>
                      <a:headEnd/>
                      <a:tailEnd/>
                    </a:ln>
                  </pic:spPr>
                </pic:pic>
              </a:graphicData>
            </a:graphic>
          </wp:inline>
        </w:drawing>
      </w:r>
      <w:r/>
    </w:p>
    <w:p>
      <w:pPr>
        <w:pStyle w:val="ListParagraph"/>
      </w:pPr>
      <w:r>
        <w:rPr/>
      </w:r>
      <w:r/>
    </w:p>
    <w:p>
      <w:pPr>
        <w:pStyle w:val="ListParagraph"/>
        <w:numPr>
          <w:ilvl w:val="0"/>
          <w:numId w:val="4"/>
        </w:numPr>
      </w:pPr>
      <w:r>
        <w:rPr/>
        <w:t>Accepter la licence d’AKaDo, puis appuyez sur « </w:t>
      </w:r>
      <w:r>
        <w:rPr>
          <w:i/>
        </w:rPr>
        <w:t>Next</w:t>
      </w:r>
      <w:r>
        <w:rPr/>
        <w:t> » pour continuer.</w:t>
      </w:r>
      <w:r/>
    </w:p>
    <w:p>
      <w:pPr>
        <w:pStyle w:val="Normal"/>
        <w:spacing w:lineRule="auto" w:line="276" w:before="0" w:after="200"/>
        <w:jc w:val="center"/>
      </w:pPr>
      <w:r>
        <w:rPr/>
        <w:drawing>
          <wp:inline distT="0" distB="0" distL="0" distR="0">
            <wp:extent cx="5349240" cy="3851910"/>
            <wp:effectExtent l="0" t="0" r="0" b="0"/>
            <wp:docPr id="8" name="Picture" descr="\\VBOXSVR\Projets\AKaDo\user_guide\img\akado_installer_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VBOXSVR\Projets\AKaDo\user_guide\img\akado_installer_panel3.png"/>
                    <pic:cNvPicPr>
                      <a:picLocks noChangeAspect="1" noChangeArrowheads="1"/>
                    </pic:cNvPicPr>
                  </pic:nvPicPr>
                  <pic:blipFill>
                    <a:blip/>
                    <a:stretch>
                      <a:fillRect/>
                    </a:stretch>
                  </pic:blipFill>
                  <pic:spPr bwMode="auto">
                    <a:xfrm>
                      <a:off x="0" y="0"/>
                      <a:ext cx="5349240" cy="3851910"/>
                    </a:xfrm>
                    <a:prstGeom prst="rect">
                      <a:avLst/>
                    </a:prstGeom>
                    <a:noFill/>
                    <a:ln w="9525">
                      <a:noFill/>
                      <a:miter lim="800000"/>
                      <a:headEnd/>
                      <a:tailEnd/>
                    </a:ln>
                  </pic:spPr>
                </pic:pic>
              </a:graphicData>
            </a:graphic>
          </wp:inline>
        </w:drawing>
      </w:r>
      <w:r/>
    </w:p>
    <w:p>
      <w:pPr>
        <w:pStyle w:val="ListParagraph"/>
        <w:numPr>
          <w:ilvl w:val="0"/>
          <w:numId w:val="4"/>
        </w:numPr>
        <w:spacing w:lineRule="auto" w:line="276" w:before="0" w:after="200"/>
        <w:rPr>
          <w:szCs w:val="23"/>
          <w:rFonts w:ascii="Times New Roman" w:hAnsi="Times New Roman" w:eastAsia="" w:eastAsiaTheme="minorEastAsia"/>
          <w:lang w:val="fr-FR"/>
        </w:rPr>
      </w:pPr>
      <w:r>
        <w:rPr/>
        <w:t>Sélectionner les packages à installer (seulement la documentation, les fichiers Licence et README ne sont pas obligatoires).</w:t>
      </w:r>
      <w:r/>
    </w:p>
    <w:p>
      <w:pPr>
        <w:pStyle w:val="Normal"/>
        <w:jc w:val="center"/>
      </w:pPr>
      <w:r>
        <w:rPr/>
        <w:drawing>
          <wp:inline distT="0" distB="0" distL="0" distR="0">
            <wp:extent cx="5349240" cy="3851910"/>
            <wp:effectExtent l="0" t="0" r="0" b="0"/>
            <wp:docPr id="9" name="Picture" descr="\\VBOXSVR\Projets\AKaDo\user_guide\img\akado_installer_pa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VBOXSVR\Projets\AKaDo\user_guide\img\akado_installer_panel4.png"/>
                    <pic:cNvPicPr>
                      <a:picLocks noChangeAspect="1" noChangeArrowheads="1"/>
                    </pic:cNvPicPr>
                  </pic:nvPicPr>
                  <pic:blipFill>
                    <a:blip/>
                    <a:stretch>
                      <a:fillRect/>
                    </a:stretch>
                  </pic:blipFill>
                  <pic:spPr bwMode="auto">
                    <a:xfrm>
                      <a:off x="0" y="0"/>
                      <a:ext cx="5349240" cy="3851910"/>
                    </a:xfrm>
                    <a:prstGeom prst="rect">
                      <a:avLst/>
                    </a:prstGeom>
                    <a:noFill/>
                    <a:ln w="9525">
                      <a:noFill/>
                      <a:miter lim="800000"/>
                      <a:headEnd/>
                      <a:tailEnd/>
                    </a:ln>
                  </pic:spPr>
                </pic:pic>
              </a:graphicData>
            </a:graphic>
          </wp:inline>
        </w:drawing>
      </w:r>
      <w:r/>
    </w:p>
    <w:p>
      <w:pPr>
        <w:pStyle w:val="ListParagraph"/>
        <w:numPr>
          <w:ilvl w:val="0"/>
          <w:numId w:val="4"/>
        </w:numPr>
        <w:spacing w:lineRule="auto" w:line="276" w:before="0" w:after="200"/>
        <w:rPr>
          <w:szCs w:val="23"/>
          <w:rFonts w:ascii="Times New Roman" w:hAnsi="Times New Roman" w:eastAsia="" w:eastAsiaTheme="minorEastAsia"/>
          <w:lang w:val="fr-FR"/>
        </w:rPr>
      </w:pPr>
      <w:r>
        <w:rPr/>
        <w:t>Sélectionnez le chemin d'installation.</w:t>
      </w:r>
      <w:r/>
    </w:p>
    <w:p>
      <w:pPr>
        <w:pStyle w:val="Normal"/>
        <w:spacing w:lineRule="auto" w:line="276" w:before="0" w:after="200"/>
        <w:jc w:val="center"/>
      </w:pPr>
      <w:r>
        <w:rPr/>
        <w:drawing>
          <wp:inline distT="0" distB="0" distL="0" distR="0">
            <wp:extent cx="5349240" cy="3851910"/>
            <wp:effectExtent l="0" t="0" r="0" b="0"/>
            <wp:docPr id="10" name="Picture" descr="\\VBOXSVR\Projets\AKaDo\user_guide\img\akado_installer_pa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VBOXSVR\Projets\AKaDo\user_guide\img\akado_installer_panel5.png"/>
                    <pic:cNvPicPr>
                      <a:picLocks noChangeAspect="1" noChangeArrowheads="1"/>
                    </pic:cNvPicPr>
                  </pic:nvPicPr>
                  <pic:blipFill>
                    <a:blip/>
                    <a:stretch>
                      <a:fillRect/>
                    </a:stretch>
                  </pic:blipFill>
                  <pic:spPr bwMode="auto">
                    <a:xfrm>
                      <a:off x="0" y="0"/>
                      <a:ext cx="5349240" cy="3851910"/>
                    </a:xfrm>
                    <a:prstGeom prst="rect">
                      <a:avLst/>
                    </a:prstGeom>
                    <a:noFill/>
                    <a:ln w="9525">
                      <a:noFill/>
                      <a:miter lim="800000"/>
                      <a:headEnd/>
                      <a:tailEnd/>
                    </a:ln>
                  </pic:spPr>
                </pic:pic>
              </a:graphicData>
            </a:graphic>
          </wp:inline>
        </w:drawing>
      </w:r>
      <w:r>
        <w:br w:type="page"/>
      </w:r>
      <w:r/>
    </w:p>
    <w:p>
      <w:pPr>
        <w:pStyle w:val="ListParagraph"/>
        <w:numPr>
          <w:ilvl w:val="0"/>
          <w:numId w:val="4"/>
        </w:numPr>
        <w:spacing w:lineRule="auto" w:line="276" w:before="0" w:after="200"/>
      </w:pPr>
      <w:r>
        <w:rPr/>
        <w:t>Ce panneau présente des informations sur l'installation. Appuyez sur « </w:t>
      </w:r>
      <w:r>
        <w:rPr>
          <w:i/>
        </w:rPr>
        <w:t>Next »</w:t>
      </w:r>
      <w:r>
        <w:rPr/>
        <w:t xml:space="preserve"> pour continuer et  commencer l'installation.</w:t>
      </w:r>
      <w:r/>
    </w:p>
    <w:p>
      <w:pPr>
        <w:pStyle w:val="Normal"/>
        <w:spacing w:lineRule="auto" w:line="276" w:before="0" w:after="200"/>
        <w:jc w:val="center"/>
      </w:pPr>
      <w:r>
        <w:rPr/>
        <w:drawing>
          <wp:inline distT="0" distB="0" distL="0" distR="0">
            <wp:extent cx="5349240" cy="3851910"/>
            <wp:effectExtent l="0" t="0" r="0" b="0"/>
            <wp:docPr id="11" name="Picture" descr="\\VBOXSVR\Projets\AKaDo\user_guide\img\akado_installer_pan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VBOXSVR\Projets\AKaDo\user_guide\img\akado_installer_panel6.png"/>
                    <pic:cNvPicPr>
                      <a:picLocks noChangeAspect="1" noChangeArrowheads="1"/>
                    </pic:cNvPicPr>
                  </pic:nvPicPr>
                  <pic:blipFill>
                    <a:blip/>
                    <a:stretch>
                      <a:fillRect/>
                    </a:stretch>
                  </pic:blipFill>
                  <pic:spPr bwMode="auto">
                    <a:xfrm>
                      <a:off x="0" y="0"/>
                      <a:ext cx="5349240" cy="3851910"/>
                    </a:xfrm>
                    <a:prstGeom prst="rect">
                      <a:avLst/>
                    </a:prstGeom>
                    <a:noFill/>
                    <a:ln w="9525">
                      <a:noFill/>
                      <a:miter lim="800000"/>
                      <a:headEnd/>
                      <a:tailEnd/>
                    </a:ln>
                  </pic:spPr>
                </pic:pic>
              </a:graphicData>
            </a:graphic>
          </wp:inline>
        </w:drawing>
      </w:r>
      <w:r/>
    </w:p>
    <w:p>
      <w:pPr>
        <w:pStyle w:val="ListParagraph"/>
        <w:numPr>
          <w:ilvl w:val="0"/>
          <w:numId w:val="4"/>
        </w:numPr>
        <w:spacing w:lineRule="auto" w:line="276" w:before="0" w:after="200"/>
        <w:rPr>
          <w:szCs w:val="23"/>
          <w:rFonts w:ascii="Times New Roman" w:hAnsi="Times New Roman" w:eastAsia="" w:eastAsiaTheme="minorEastAsia"/>
          <w:lang w:val="fr-FR"/>
        </w:rPr>
      </w:pPr>
      <w:r>
        <w:rPr/>
        <w:t>L’installation est en cours.</w:t>
      </w:r>
      <w:r/>
    </w:p>
    <w:p>
      <w:pPr>
        <w:pStyle w:val="Normal"/>
        <w:jc w:val="center"/>
      </w:pPr>
      <w:r>
        <w:rPr/>
        <w:drawing>
          <wp:inline distT="0" distB="0" distL="0" distR="0">
            <wp:extent cx="5375275" cy="3851910"/>
            <wp:effectExtent l="0" t="0" r="0" b="0"/>
            <wp:docPr id="12" name="Picture" descr="\\VBOXSVR\Projets\AKaDo\user_guide\img\akado_installer_pan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VBOXSVR\Projets\AKaDo\user_guide\img\akado_installer_panel7.png"/>
                    <pic:cNvPicPr>
                      <a:picLocks noChangeAspect="1" noChangeArrowheads="1"/>
                    </pic:cNvPicPr>
                  </pic:nvPicPr>
                  <pic:blipFill>
                    <a:blip/>
                    <a:stretch>
                      <a:fillRect/>
                    </a:stretch>
                  </pic:blipFill>
                  <pic:spPr bwMode="auto">
                    <a:xfrm>
                      <a:off x="0" y="0"/>
                      <a:ext cx="5375275" cy="3851910"/>
                    </a:xfrm>
                    <a:prstGeom prst="rect">
                      <a:avLst/>
                    </a:prstGeom>
                    <a:noFill/>
                    <a:ln w="9525">
                      <a:noFill/>
                      <a:miter lim="800000"/>
                      <a:headEnd/>
                      <a:tailEnd/>
                    </a:ln>
                  </pic:spPr>
                </pic:pic>
              </a:graphicData>
            </a:graphic>
          </wp:inline>
        </w:drawing>
      </w:r>
      <w:r/>
    </w:p>
    <w:p>
      <w:pPr>
        <w:pStyle w:val="ListParagraph"/>
        <w:numPr>
          <w:ilvl w:val="0"/>
          <w:numId w:val="4"/>
        </w:numPr>
        <w:spacing w:lineRule="auto" w:line="276" w:before="0" w:after="200"/>
        <w:rPr>
          <w:szCs w:val="23"/>
          <w:rFonts w:ascii="Times New Roman" w:hAnsi="Times New Roman" w:eastAsia="" w:eastAsiaTheme="minorEastAsia"/>
          <w:lang w:val="fr-FR"/>
        </w:rPr>
      </w:pPr>
      <w:r>
        <w:rPr/>
        <w:t>L’installation est terminée.</w:t>
      </w:r>
      <w:r/>
    </w:p>
    <w:p>
      <w:pPr>
        <w:pStyle w:val="ListParagraph"/>
        <w:spacing w:lineRule="auto" w:line="276" w:before="0" w:after="200"/>
        <w:jc w:val="center"/>
        <w:rPr>
          <w:szCs w:val="23"/>
          <w:rFonts w:ascii="Times New Roman" w:hAnsi="Times New Roman" w:eastAsia="" w:eastAsiaTheme="minorEastAsia"/>
          <w:lang w:val="fr-FR"/>
        </w:rPr>
      </w:pPr>
      <w:r>
        <w:rPr/>
      </w:r>
      <w:r/>
    </w:p>
    <w:p>
      <w:pPr>
        <w:pStyle w:val="ListParagraph"/>
        <w:spacing w:lineRule="auto" w:line="276" w:before="0" w:after="200"/>
        <w:jc w:val="center"/>
      </w:pPr>
      <w:r>
        <w:rPr/>
        <w:drawing>
          <wp:inline distT="0" distB="0" distL="0" distR="0">
            <wp:extent cx="5349240" cy="3851910"/>
            <wp:effectExtent l="0" t="0" r="0" b="0"/>
            <wp:docPr id="13" name="Picture" descr="\\VBOXSVR\Projets\AKaDo\user_guide\img\akado_installer_pan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VBOXSVR\Projets\AKaDo\user_guide\img\akado_installer_panel8.png"/>
                    <pic:cNvPicPr>
                      <a:picLocks noChangeAspect="1" noChangeArrowheads="1"/>
                    </pic:cNvPicPr>
                  </pic:nvPicPr>
                  <pic:blipFill>
                    <a:blip/>
                    <a:stretch>
                      <a:fillRect/>
                    </a:stretch>
                  </pic:blipFill>
                  <pic:spPr bwMode="auto">
                    <a:xfrm>
                      <a:off x="0" y="0"/>
                      <a:ext cx="5349240" cy="3851910"/>
                    </a:xfrm>
                    <a:prstGeom prst="rect">
                      <a:avLst/>
                    </a:prstGeom>
                    <a:noFill/>
                    <a:ln w="9525">
                      <a:noFill/>
                      <a:miter lim="800000"/>
                      <a:headEnd/>
                      <a:tailEnd/>
                    </a:ln>
                  </pic:spPr>
                </pic:pic>
              </a:graphicData>
            </a:graphic>
          </wp:inline>
        </w:drawing>
      </w:r>
      <w:r/>
    </w:p>
    <w:p>
      <w:pPr>
        <w:pStyle w:val="Normal"/>
        <w:spacing w:lineRule="auto" w:line="276" w:before="0" w:after="200"/>
      </w:pPr>
      <w:r>
        <w:rPr/>
        <w:t xml:space="preserve">Pour désinstaller AKaDo, vous pouvez cliquer sur le raccourci du programme de désinstallation si existe dans le menu Démarrer, menu ou vous pouvez exécuter le programme de désinstallation qui se trouve dans le répertoire de l'application. Si vous n'avez pas modifié ce répertoire, le fichier de désinstallation devrait être dans </w:t>
      </w:r>
      <w:r>
        <w:rPr>
          <w:rStyle w:val="Strong"/>
        </w:rPr>
        <w:t>C:\Program Files (x86)\AKaDo4AVDTH\Uninstaller</w:t>
      </w:r>
      <w:r>
        <w:rPr>
          <w:b/>
          <w:bCs/>
        </w:rPr>
        <w:t xml:space="preserve"> </w:t>
      </w:r>
      <w:r>
        <w:rPr/>
        <w:t xml:space="preserve">sous Windows et dans utilisateur maison </w:t>
      </w:r>
      <w:r>
        <w:rPr>
          <w:rStyle w:val="Strong"/>
        </w:rPr>
        <w:t>$HOME/AKaDo4AVDTH/Uninstall</w:t>
      </w:r>
      <w:r>
        <w:rPr>
          <w:b/>
          <w:bCs/>
        </w:rPr>
        <w:t xml:space="preserve"> </w:t>
      </w:r>
      <w:r>
        <w:rPr/>
        <w:t xml:space="preserve">sous UNIX. </w:t>
      </w:r>
      <w:r/>
    </w:p>
    <w:p>
      <w:pPr>
        <w:pStyle w:val="Normal"/>
        <w:spacing w:lineRule="auto" w:line="276" w:before="0" w:after="200"/>
        <w:rPr>
          <w:caps/>
          <w:sz w:val="32"/>
          <w:sz w:val="32"/>
          <w:szCs w:val="32"/>
          <w:rFonts w:ascii="Tw Cen MT" w:hAnsi="Tw Cen MT" w:eastAsia="" w:cs="" w:asciiTheme="majorHAnsi" w:cstheme="majorBidi" w:eastAsiaTheme="majorEastAsia" w:hAnsiTheme="majorHAnsi"/>
          <w:color w:val="775F55" w:themeColor="text2"/>
          <w:lang w:val="fr-FR"/>
        </w:rPr>
      </w:pPr>
      <w:r>
        <w:rPr>
          <w:rFonts w:eastAsia="" w:cs="" w:cstheme="majorBidi" w:eastAsiaTheme="majorEastAsia" w:ascii="Tw Cen MT" w:hAnsi="Tw Cen MT"/>
          <w:caps/>
          <w:color w:val="775F55" w:themeColor="text2"/>
          <w:sz w:val="32"/>
          <w:szCs w:val="32"/>
        </w:rPr>
      </w:r>
      <w:r/>
    </w:p>
    <w:p>
      <w:pPr>
        <w:pStyle w:val="Normal"/>
        <w:spacing w:lineRule="auto" w:line="276" w:before="0" w:after="200"/>
        <w:rPr>
          <w:caps/>
          <w:sz w:val="32"/>
          <w:sz w:val="32"/>
          <w:szCs w:val="32"/>
          <w:rFonts w:ascii="Tw Cen MT" w:hAnsi="Tw Cen MT" w:eastAsia="" w:cs="" w:asciiTheme="majorHAnsi" w:cstheme="majorBidi" w:eastAsiaTheme="majorEastAsia" w:hAnsiTheme="majorHAnsi"/>
          <w:color w:val="775F55" w:themeColor="text2"/>
          <w:lang w:val="fr-FR"/>
        </w:rPr>
      </w:pPr>
      <w:r>
        <w:rPr>
          <w:rFonts w:eastAsia="" w:cs="" w:cstheme="majorBidi" w:eastAsiaTheme="majorEastAsia" w:ascii="Tw Cen MT" w:hAnsi="Tw Cen MT"/>
          <w:caps/>
          <w:color w:val="775F55" w:themeColor="text2"/>
          <w:sz w:val="32"/>
          <w:szCs w:val="32"/>
        </w:rPr>
      </w:r>
      <w:r>
        <w:br w:type="page"/>
      </w:r>
      <w:r/>
    </w:p>
    <w:p>
      <w:pPr>
        <w:pStyle w:val="Titre1"/>
        <w:rPr>
          <w:caps/>
          <w:sz w:val="32"/>
          <w:sz w:val="32"/>
          <w:szCs w:val="32"/>
          <w:rFonts w:ascii="Times New Roman" w:hAnsi="Times New Roman" w:eastAsia="" w:cs="" w:cstheme="majorBidi" w:eastAsiaTheme="majorEastAsia"/>
          <w:color w:val="775F55" w:themeColor="text2"/>
          <w:lang w:val="fr-FR"/>
        </w:rPr>
      </w:pPr>
      <w:bookmarkStart w:id="15" w:name="_Toc429984525"/>
      <w:bookmarkStart w:id="16" w:name="_Toc429984342"/>
      <w:bookmarkEnd w:id="15"/>
      <w:bookmarkEnd w:id="16"/>
      <w:r>
        <w:rPr/>
        <w:t>UTILISATION</w:t>
      </w:r>
      <w:r/>
    </w:p>
    <w:p>
      <w:pPr>
        <w:pStyle w:val="Titre2"/>
      </w:pPr>
      <w:bookmarkStart w:id="17" w:name="_Toc429984526"/>
      <w:bookmarkEnd w:id="17"/>
      <w:r>
        <w:rPr/>
        <w:t>Lancer AKaDo</w:t>
      </w:r>
      <w:r/>
    </w:p>
    <w:p>
      <w:pPr>
        <w:pStyle w:val="Normal"/>
      </w:pPr>
      <w:r>
        <w:rPr>
          <w:rStyle w:val="Strong"/>
        </w:rPr>
        <w:t>Pour lancer AKaDo, vous pouvez exécuter le script qui se trouve dans le répertoire de l'application</w:t>
      </w:r>
      <w:r>
        <w:rPr>
          <w:rStyle w:val="Strong"/>
          <w:rStyle w:val="Ancredenotedebasdepage"/>
        </w:rPr>
        <w:footnoteReference w:id="2"/>
      </w:r>
      <w:r>
        <w:rPr>
          <w:rStyle w:val="Strong"/>
        </w:rPr>
        <w:t>.</w:t>
      </w:r>
      <w:r/>
    </w:p>
    <w:p>
      <w:pPr>
        <w:pStyle w:val="Normal"/>
        <w:spacing w:beforeAutospacing="1" w:afterAutospacing="1"/>
        <w:rPr>
          <w:szCs w:val="24"/>
          <w:rFonts w:eastAsia="Times New Roman"/>
        </w:rPr>
      </w:pPr>
      <w:r>
        <w:rPr/>
        <w:t xml:space="preserve">Lorsque vous exécutez AKaDo, l'interface est affichée (voir </w:t>
      </w:r>
      <w:r>
        <w:rPr/>
        <w:fldChar w:fldCharType="begin"/>
      </w:r>
      <w:r>
        <w:instrText> REF _Ref393203300 \h </w:instrText>
      </w:r>
      <w:r>
        <w:fldChar w:fldCharType="separate"/>
      </w:r>
      <w:r>
        <w:t>Figure 1</w:t>
      </w:r>
      <w:r>
        <w:fldChar w:fldCharType="end"/>
      </w:r>
      <w:r>
        <w:rPr/>
        <w:t xml:space="preserve">). Il y a quatre menus : Fichier, Option, VMS (Anapo) et Aide. </w:t>
      </w:r>
      <w:r/>
    </w:p>
    <w:p>
      <w:pPr>
        <w:pStyle w:val="ListBullet5"/>
        <w:numPr>
          <w:ilvl w:val="0"/>
          <w:numId w:val="3"/>
        </w:numPr>
        <w:rPr>
          <w:szCs w:val="23"/>
          <w:rFonts w:ascii="Times New Roman" w:hAnsi="Times New Roman" w:eastAsia="" w:eastAsiaTheme="minorEastAsia"/>
          <w:lang w:val="fr-FR"/>
        </w:rPr>
      </w:pPr>
      <w:r>
        <w:rPr/>
        <w:t xml:space="preserve">Dans le menu fichier, vous pouvez charger une base de données AVDTH ou quitter l'application. </w:t>
      </w:r>
      <w:r/>
    </w:p>
    <w:p>
      <w:pPr>
        <w:pStyle w:val="ListBullet5"/>
        <w:numPr>
          <w:ilvl w:val="0"/>
          <w:numId w:val="3"/>
        </w:numPr>
        <w:rPr>
          <w:szCs w:val="23"/>
          <w:rFonts w:ascii="Times New Roman" w:hAnsi="Times New Roman" w:eastAsia="" w:eastAsiaTheme="minorEastAsia"/>
          <w:lang w:val="fr-FR"/>
        </w:rPr>
      </w:pPr>
      <w:r>
        <w:rPr/>
        <w:t>Dans le menu Option, vous pouvez choisir votre langue (nécessite un redémarrage), vous pouvez également activer/désactiver tous les inspecteurs.</w:t>
      </w:r>
      <w:r/>
    </w:p>
    <w:p>
      <w:pPr>
        <w:pStyle w:val="ListBullet5"/>
        <w:numPr>
          <w:ilvl w:val="0"/>
          <w:numId w:val="3"/>
        </w:numPr>
      </w:pPr>
      <w:r>
        <w:rPr/>
        <w:t>Dans le menu VMS, vous pouvez gérer les fonctionnalités d’ANAPO (pour plus d'informations, consultez la section « </w:t>
      </w:r>
      <w:r>
        <w:rPr/>
        <w:fldChar w:fldCharType="begin"/>
      </w:r>
      <w:r>
        <w:instrText> REF _Ref430007081 \h </w:instrText>
      </w:r>
      <w:r>
        <w:fldChar w:fldCharType="separate"/>
      </w:r>
      <w:r>
        <w:t>Anapo (Seulement pour les membres de l’OT)</w:t>
      </w:r>
      <w:r>
        <w:fldChar w:fldCharType="end"/>
      </w:r>
      <w:r>
        <w:rPr/>
        <w:t xml:space="preserve"> » p. </w:t>
      </w:r>
      <w:r>
        <w:rPr/>
        <w:fldChar w:fldCharType="begin"/>
      </w:r>
      <w:r>
        <w:instrText> PAGEREF _Ref430007077 \h </w:instrText>
      </w:r>
      <w:r>
        <w:fldChar w:fldCharType="separate"/>
      </w:r>
      <w:r>
        <w:t>15</w:t>
      </w:r>
      <w:r>
        <w:fldChar w:fldCharType="end"/>
      </w:r>
      <w:r>
        <w:rPr/>
        <w:t>).</w:t>
      </w:r>
      <w:r/>
    </w:p>
    <w:p>
      <w:pPr>
        <w:pStyle w:val="ListBullet5"/>
        <w:numPr>
          <w:ilvl w:val="0"/>
          <w:numId w:val="3"/>
        </w:numPr>
        <w:rPr>
          <w:szCs w:val="23"/>
          <w:rFonts w:ascii="Times New Roman" w:hAnsi="Times New Roman" w:eastAsia="" w:eastAsiaTheme="minorEastAsia"/>
          <w:lang w:val="fr-FR"/>
        </w:rPr>
      </w:pPr>
      <w:r>
        <w:rPr/>
        <w:t>Dans le menu aide, vous pouvez voir les informations sur AKaDo.</w:t>
      </w:r>
      <w:r/>
    </w:p>
    <w:p>
      <w:pPr>
        <w:pStyle w:val="Normal"/>
        <w:jc w:val="center"/>
      </w:pPr>
      <w:r>
        <w:rPr/>
        <w:drawing>
          <wp:inline distT="0" distB="0" distL="0" distR="0">
            <wp:extent cx="5760720" cy="360045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9"/>
                    <a:stretch>
                      <a:fillRect/>
                    </a:stretch>
                  </pic:blipFill>
                  <pic:spPr bwMode="auto">
                    <a:xfrm>
                      <a:off x="0" y="0"/>
                      <a:ext cx="5760720" cy="3600450"/>
                    </a:xfrm>
                    <a:prstGeom prst="rect">
                      <a:avLst/>
                    </a:prstGeom>
                    <a:noFill/>
                    <a:ln w="9525">
                      <a:noFill/>
                      <a:miter lim="800000"/>
                      <a:headEnd/>
                      <a:tailEnd/>
                    </a:ln>
                  </pic:spPr>
                </pic:pic>
              </a:graphicData>
            </a:graphic>
          </wp:inline>
        </w:drawing>
      </w:r>
      <w:r>
        <w:rPr>
          <w:rFonts w:eastAsia="" w:eastAsiaTheme="majorEastAsia"/>
          <w:lang w:eastAsia="fr-FR"/>
        </w:rPr>
        <w:t xml:space="preserve">  </w:t>
      </w:r>
      <w:r/>
    </w:p>
    <w:p>
      <w:pPr>
        <w:pStyle w:val="Caption"/>
        <w:jc w:val="center"/>
      </w:pPr>
      <w:bookmarkStart w:id="18" w:name="_Ref393203300"/>
      <w:r>
        <w:rPr/>
        <w:t xml:space="preserve">Figure </w:t>
      </w:r>
      <w:bookmarkEnd w:id="18"/>
      <w:r>
        <w:rPr/>
        <w:fldChar w:fldCharType="begin"/>
      </w:r>
      <w:r>
        <w:instrText> SEQ Figure \* ARABIC </w:instrText>
      </w:r>
      <w:r>
        <w:fldChar w:fldCharType="separate"/>
      </w:r>
      <w:r>
        <w:t>1</w:t>
      </w:r>
      <w:r>
        <w:fldChar w:fldCharType="end"/>
      </w:r>
      <w:r/>
    </w:p>
    <w:p>
      <w:pPr>
        <w:pStyle w:val="Normal"/>
        <w:spacing w:lineRule="auto" w:line="240" w:beforeAutospacing="1" w:afterAutospacing="1"/>
        <w:rPr>
          <w:sz w:val="24"/>
          <w:sz w:val="24"/>
          <w:szCs w:val="24"/>
          <w:rFonts w:eastAsia="Times New Roman" w:cs="Times New Roman"/>
          <w:lang w:eastAsia="fr-FR"/>
        </w:rPr>
      </w:pPr>
      <w:r>
        <w:rPr>
          <w:rFonts w:eastAsia="Times New Roman" w:cs="Times New Roman"/>
          <w:sz w:val="24"/>
          <w:szCs w:val="24"/>
          <w:lang w:eastAsia="fr-FR"/>
        </w:rPr>
        <w:t xml:space="preserve">Pour charger une base de données, vous devez parcourir vos répertoires et choisir un fichier de base de données (voir </w:t>
      </w:r>
      <w:r>
        <w:rPr>
          <w:rFonts w:eastAsia="Times New Roman" w:cs="Times New Roman"/>
          <w:sz w:val="24"/>
          <w:szCs w:val="24"/>
          <w:lang w:eastAsia="fr-FR"/>
        </w:rPr>
        <w:fldChar w:fldCharType="begin"/>
      </w:r>
      <w:r>
        <w:instrText> REF _Ref393203264 \h </w:instrText>
      </w:r>
      <w:r>
        <w:fldChar w:fldCharType="separate"/>
      </w:r>
      <w:r>
        <w:t>Figure 2</w:t>
      </w:r>
      <w:r>
        <w:fldChar w:fldCharType="end"/>
      </w:r>
      <w:r>
        <w:rPr>
          <w:rFonts w:eastAsia="Times New Roman" w:cs="Times New Roman"/>
          <w:sz w:val="24"/>
          <w:szCs w:val="24"/>
          <w:lang w:eastAsia="fr-FR"/>
        </w:rPr>
        <w:t xml:space="preserve">). Vous pouvez utiliser le raccourci clavier </w:t>
      </w:r>
      <w:r>
        <w:rPr>
          <w:rStyle w:val="Strong"/>
          <w:lang w:eastAsia="fr-FR"/>
        </w:rPr>
        <w:t>Ctrl</w:t>
      </w:r>
      <w:r>
        <w:rPr>
          <w:rStyle w:val="Strong"/>
        </w:rPr>
        <w:t>+</w:t>
      </w:r>
      <w:r>
        <w:rPr>
          <w:rStyle w:val="Strong"/>
          <w:lang w:eastAsia="fr-FR"/>
        </w:rPr>
        <w:t>O</w:t>
      </w:r>
      <w:r>
        <w:rPr>
          <w:rFonts w:eastAsia="Times New Roman" w:cs="Times New Roman"/>
          <w:sz w:val="23"/>
          <w:lang w:eastAsia="fr-FR"/>
        </w:rPr>
        <w:t xml:space="preserve"> </w:t>
      </w:r>
      <w:r>
        <w:rPr>
          <w:rFonts w:eastAsia="Times New Roman" w:cs="Times New Roman"/>
          <w:sz w:val="24"/>
          <w:szCs w:val="24"/>
          <w:lang w:eastAsia="fr-FR"/>
        </w:rPr>
        <w:t>ou</w:t>
      </w:r>
      <w:r>
        <w:rPr>
          <w:rFonts w:eastAsia="Times New Roman" w:cs="Times New Roman"/>
          <w:sz w:val="23"/>
          <w:lang w:eastAsia="fr-FR"/>
        </w:rPr>
        <w:t xml:space="preserve"> </w:t>
      </w:r>
      <w:r>
        <w:rPr>
          <w:rStyle w:val="Strong"/>
          <w:lang w:eastAsia="fr-FR"/>
        </w:rPr>
        <w:t>Fichier &gt; Ouvrir...</w:t>
      </w:r>
      <w:r>
        <w:rPr>
          <w:rFonts w:eastAsia="Times New Roman" w:cs="Times New Roman"/>
          <w:sz w:val="24"/>
          <w:szCs w:val="24"/>
          <w:lang w:eastAsia="fr-FR"/>
        </w:rPr>
        <w:t xml:space="preserve">. </w:t>
      </w:r>
      <w:r/>
    </w:p>
    <w:p>
      <w:pPr>
        <w:pStyle w:val="Normal"/>
        <w:spacing w:lineRule="auto" w:line="240" w:beforeAutospacing="1" w:afterAutospacing="1"/>
        <w:rPr>
          <w:sz w:val="24"/>
          <w:sz w:val="24"/>
          <w:szCs w:val="24"/>
          <w:rFonts w:eastAsia="Times New Roman" w:cs="Times New Roman"/>
          <w:lang w:eastAsia="fr-FR"/>
        </w:rPr>
      </w:pPr>
      <w:r>
        <w:rPr>
          <w:rFonts w:eastAsia="Times New Roman" w:cs="Times New Roman"/>
          <w:sz w:val="24"/>
          <w:szCs w:val="24"/>
          <w:lang w:eastAsia="fr-FR"/>
        </w:rPr>
        <w:t> </w:t>
      </w:r>
      <w:r/>
    </w:p>
    <w:p>
      <w:pPr>
        <w:pStyle w:val="Normal"/>
        <w:jc w:val="center"/>
      </w:pPr>
      <w:r>
        <w:rPr/>
        <w:drawing>
          <wp:inline distT="0" distB="0" distL="0" distR="0">
            <wp:extent cx="5760720" cy="36004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0"/>
                    <a:stretch>
                      <a:fillRect/>
                    </a:stretch>
                  </pic:blipFill>
                  <pic:spPr bwMode="auto">
                    <a:xfrm>
                      <a:off x="0" y="0"/>
                      <a:ext cx="5760720" cy="3600450"/>
                    </a:xfrm>
                    <a:prstGeom prst="rect">
                      <a:avLst/>
                    </a:prstGeom>
                    <a:noFill/>
                    <a:ln w="9525">
                      <a:noFill/>
                      <a:miter lim="800000"/>
                      <a:headEnd/>
                      <a:tailEnd/>
                    </a:ln>
                  </pic:spPr>
                </pic:pic>
              </a:graphicData>
            </a:graphic>
          </wp:inline>
        </w:drawing>
      </w:r>
      <w:r>
        <w:rPr>
          <w:lang w:eastAsia="fr-FR"/>
        </w:rPr>
        <w:t xml:space="preserve"> </w:t>
      </w:r>
      <w:r/>
    </w:p>
    <w:p>
      <w:pPr>
        <w:pStyle w:val="Caption"/>
        <w:jc w:val="center"/>
      </w:pPr>
      <w:bookmarkStart w:id="19" w:name="_Ref393203264"/>
      <w:r>
        <w:rPr/>
        <w:t xml:space="preserve">Figure </w:t>
      </w:r>
      <w:bookmarkEnd w:id="19"/>
      <w:r>
        <w:rPr/>
        <w:fldChar w:fldCharType="begin"/>
      </w:r>
      <w:r>
        <w:instrText> SEQ Figure \* ARABIC </w:instrText>
      </w:r>
      <w:r>
        <w:fldChar w:fldCharType="separate"/>
      </w:r>
      <w:r>
        <w:t>2</w:t>
      </w:r>
      <w:r>
        <w:fldChar w:fldCharType="end"/>
      </w:r>
      <w:r/>
    </w:p>
    <w:p>
      <w:pPr>
        <w:pStyle w:val="Normal"/>
      </w:pPr>
      <w:r>
        <w:rPr/>
        <w:t xml:space="preserve">Une fois que vous avez chargé la base de données, vous devez appuyer sur le bouton Lancer pour exécuter le processus (voir </w:t>
      </w:r>
      <w:r>
        <w:rPr/>
        <w:fldChar w:fldCharType="begin"/>
      </w:r>
      <w:r>
        <w:instrText> REF _Ref393204629 \h </w:instrText>
      </w:r>
      <w:r>
        <w:fldChar w:fldCharType="separate"/>
      </w:r>
      <w:r>
        <w:t>Figure 3</w:t>
      </w:r>
      <w:r>
        <w:fldChar w:fldCharType="end"/>
      </w:r>
      <w:r>
        <w:rPr/>
        <w:t>). Au cours du traitement, l'application affiche pour chaque contrôle non valide un message</w:t>
      </w:r>
      <w:r>
        <w:rPr>
          <w:rStyle w:val="Ancredenotedebasdepage"/>
        </w:rPr>
        <w:footnoteReference w:id="3"/>
      </w:r>
      <w:r>
        <w:rPr/>
        <w:t xml:space="preserve">. À la fin, un fichier de résultat est généré et le programme affiche le chemin d'accès sur votre système. Ce fichier est une feuille de calcul, et il peut être ouvert avec différents logiciels comme </w:t>
      </w:r>
      <w:r>
        <w:rPr>
          <w:rStyle w:val="IntenseEmphasis"/>
        </w:rPr>
        <w:t>Microsoft Excel</w:t>
      </w:r>
      <w:r>
        <w:rPr/>
        <w:t xml:space="preserve"> ou </w:t>
      </w:r>
      <w:r>
        <w:rPr>
          <w:rStyle w:val="IntenseEmphasis"/>
        </w:rPr>
        <w:t>LibreOffice Calc</w:t>
      </w:r>
      <w:r>
        <w:rPr>
          <w:rStyle w:val="IntenseEmphasis"/>
          <w:rStyle w:val="Ancredenotedebasdepage"/>
        </w:rPr>
        <w:footnoteReference w:id="4"/>
      </w:r>
      <w:r>
        <w:rPr>
          <w:rStyle w:val="IntenseEmphasis"/>
        </w:rPr>
        <w:t>.</w:t>
      </w:r>
      <w:r/>
    </w:p>
    <w:p>
      <w:pPr>
        <w:pStyle w:val="Normal"/>
        <w:keepNext/>
        <w:jc w:val="center"/>
      </w:pPr>
      <w:r>
        <w:rPr/>
        <w:drawing>
          <wp:inline distT="0" distB="0" distL="0" distR="0">
            <wp:extent cx="5760085" cy="359981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1"/>
                    <a:stretch>
                      <a:fillRect/>
                    </a:stretch>
                  </pic:blipFill>
                  <pic:spPr bwMode="auto">
                    <a:xfrm>
                      <a:off x="0" y="0"/>
                      <a:ext cx="5760085" cy="3599815"/>
                    </a:xfrm>
                    <a:prstGeom prst="rect">
                      <a:avLst/>
                    </a:prstGeom>
                    <a:noFill/>
                    <a:ln w="9525">
                      <a:noFill/>
                      <a:miter lim="800000"/>
                      <a:headEnd/>
                      <a:tailEnd/>
                    </a:ln>
                  </pic:spPr>
                </pic:pic>
              </a:graphicData>
            </a:graphic>
          </wp:inline>
        </w:drawing>
      </w:r>
      <w:r>
        <w:rPr>
          <w:lang w:eastAsia="fr-FR"/>
        </w:rPr>
        <w:t xml:space="preserve"> </w:t>
      </w:r>
      <w:r/>
    </w:p>
    <w:p>
      <w:pPr>
        <w:pStyle w:val="Caption"/>
        <w:jc w:val="center"/>
      </w:pPr>
      <w:bookmarkStart w:id="20" w:name="_Ref393204629"/>
      <w:r>
        <w:rPr/>
        <w:t xml:space="preserve">Figure </w:t>
      </w:r>
      <w:bookmarkEnd w:id="20"/>
      <w:r>
        <w:rPr/>
        <w:fldChar w:fldCharType="begin"/>
      </w:r>
      <w:r>
        <w:instrText> SEQ Figure \* ARABIC </w:instrText>
      </w:r>
      <w:r>
        <w:fldChar w:fldCharType="separate"/>
      </w:r>
      <w:r>
        <w:t>3</w:t>
      </w:r>
      <w:r>
        <w:fldChar w:fldCharType="end"/>
      </w:r>
      <w:r/>
    </w:p>
    <w:p>
      <w:pPr>
        <w:pStyle w:val="Titre2"/>
      </w:pPr>
      <w:bookmarkStart w:id="21" w:name="_Toc429984527"/>
      <w:r>
        <w:rPr/>
        <w:t>Résultats dans la feuille de calcul</w:t>
      </w:r>
      <w:bookmarkEnd w:id="21"/>
      <w:r>
        <w:rPr/>
        <w:t xml:space="preserve"> </w:t>
      </w:r>
      <w:r/>
    </w:p>
    <w:p>
      <w:pPr>
        <w:pStyle w:val="Normal"/>
      </w:pPr>
      <w:r>
        <w:rPr/>
        <w:t xml:space="preserve">Pour chaque groupe de contrôles, il y a une feuille dédiée : marée, activité... Par défaut, nous avons réalisé une mise en pourme conditionnelle. Par exemple, si le poids de la capture en activité est différent du poids des captures élémentaire puis la cellule est de couleur rouge (voir </w:t>
      </w:r>
      <w:r>
        <w:rPr/>
        <w:fldChar w:fldCharType="begin"/>
      </w:r>
      <w:r>
        <w:instrText> REF _Ref393727883 \h </w:instrText>
      </w:r>
      <w:r>
        <w:fldChar w:fldCharType="separate"/>
      </w:r>
      <w:r>
        <w:t>Erreur : source de la référence non trouvée</w:t>
      </w:r>
      <w:r>
        <w:fldChar w:fldCharType="end"/>
      </w:r>
      <w:r>
        <w:rPr/>
        <w:t xml:space="preserve">). </w:t>
      </w:r>
      <w:r/>
    </w:p>
    <w:p>
      <w:pPr>
        <w:pStyle w:val="Normal"/>
        <w:keepNext/>
        <w:jc w:val="center"/>
      </w:pPr>
      <w:r>
        <w:rPr/>
        <w:drawing>
          <wp:inline distT="0" distB="0" distL="0" distR="0">
            <wp:extent cx="5760085" cy="3134360"/>
            <wp:effectExtent l="0" t="0" r="0" b="0"/>
            <wp:docPr id="17" name="Picture" descr="I:\AKaDo\user_guide\img\akado_result_file_XL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I:\AKaDo\user_guide\img\akado_result_file_XLS_format.png"/>
                    <pic:cNvPicPr>
                      <a:picLocks noChangeAspect="1" noChangeArrowheads="1"/>
                    </pic:cNvPicPr>
                  </pic:nvPicPr>
                  <pic:blipFill>
                    <a:blip r:embed="rId12"/>
                    <a:stretch>
                      <a:fillRect/>
                    </a:stretch>
                  </pic:blipFill>
                  <pic:spPr bwMode="auto">
                    <a:xfrm>
                      <a:off x="0" y="0"/>
                      <a:ext cx="5760085" cy="3134360"/>
                    </a:xfrm>
                    <a:prstGeom prst="rect">
                      <a:avLst/>
                    </a:prstGeom>
                    <a:noFill/>
                    <a:ln w="9525">
                      <a:noFill/>
                      <a:miter lim="800000"/>
                      <a:headEnd/>
                      <a:tailEnd/>
                    </a:ln>
                  </pic:spPr>
                </pic:pic>
              </a:graphicData>
            </a:graphic>
          </wp:inline>
        </w:drawing>
      </w:r>
      <w:r/>
    </w:p>
    <w:p>
      <w:pPr>
        <w:pStyle w:val="Caption"/>
        <w:jc w:val="center"/>
      </w:pPr>
      <w:r>
        <w:rPr/>
        <w:t xml:space="preserve">Figure </w:t>
      </w:r>
      <w:r>
        <w:rPr/>
        <w:fldChar w:fldCharType="begin"/>
      </w:r>
      <w:r>
        <w:instrText> SEQ Figure \* ARABIC </w:instrText>
      </w:r>
      <w:r>
        <w:fldChar w:fldCharType="separate"/>
      </w:r>
      <w:r>
        <w:t>4</w:t>
      </w:r>
      <w:r>
        <w:fldChar w:fldCharType="end"/>
      </w:r>
      <w:r/>
    </w:p>
    <w:p>
      <w:pPr>
        <w:pStyle w:val="Normal"/>
      </w:pPr>
      <w:r>
        <w:rPr/>
        <w:t xml:space="preserve">Vous pouvez ajouter une mise en pourme conditionnelle directement dans le modèle qui se trouve dans le répertoire de configuration: </w:t>
      </w:r>
      <w:r>
        <w:rPr>
          <w:rStyle w:val="Strong"/>
        </w:rPr>
        <w:t xml:space="preserve">$HOME/appconfig/akado/akado_avdth_result_model.xlsx </w:t>
      </w:r>
      <w:r>
        <w:rPr/>
        <w:t xml:space="preserve">sous Linux/Unix, et </w:t>
      </w:r>
      <w:r>
        <w:rPr>
          <w:rStyle w:val="Strong"/>
        </w:rPr>
        <w:t>C:\Users\USERNAME\appconfig\akado\akado_avdth_</w:t>
      </w:r>
      <w:r>
        <w:rPr>
          <w:rStyle w:val="IntenseEmphasis"/>
        </w:rPr>
        <w:t>result</w:t>
      </w:r>
      <w:r>
        <w:rPr>
          <w:rStyle w:val="Strong"/>
        </w:rPr>
        <w:t xml:space="preserve">_model.xlsx </w:t>
      </w:r>
      <w:r>
        <w:rPr/>
        <w:t xml:space="preserve">sous Windows. </w:t>
      </w:r>
      <w:r>
        <w:rPr>
          <w:rStyle w:val="Hps"/>
        </w:rPr>
        <w:t>Vous devez</w:t>
      </w:r>
      <w:r>
        <w:rPr/>
        <w:t xml:space="preserve"> </w:t>
      </w:r>
      <w:r>
        <w:rPr>
          <w:rStyle w:val="Hps"/>
        </w:rPr>
        <w:t>envoyer le fichier</w:t>
      </w:r>
      <w:r>
        <w:rPr/>
        <w:t xml:space="preserve"> à </w:t>
      </w:r>
      <w:r>
        <w:rPr>
          <w:rStyle w:val="Hps"/>
        </w:rPr>
        <w:t>l'équipe de développement</w:t>
      </w:r>
      <w:r>
        <w:rPr/>
        <w:t xml:space="preserve"> </w:t>
      </w:r>
      <w:r>
        <w:rPr>
          <w:rStyle w:val="Hps"/>
        </w:rPr>
        <w:t>afin d’ajouter</w:t>
      </w:r>
      <w:r>
        <w:rPr/>
        <w:t xml:space="preserve"> la </w:t>
      </w:r>
      <w:r>
        <w:rPr>
          <w:rStyle w:val="Hps"/>
        </w:rPr>
        <w:t>mise en pourme</w:t>
      </w:r>
      <w:r>
        <w:rPr/>
        <w:t xml:space="preserve"> </w:t>
      </w:r>
      <w:r>
        <w:rPr>
          <w:rStyle w:val="Hps"/>
        </w:rPr>
        <w:t>dans la prochaine</w:t>
      </w:r>
      <w:r>
        <w:rPr/>
        <w:t xml:space="preserve"> </w:t>
      </w:r>
      <w:r>
        <w:rPr>
          <w:rStyle w:val="Hps"/>
        </w:rPr>
        <w:t>version</w:t>
      </w:r>
      <w:r>
        <w:rPr/>
        <w:t xml:space="preserve">. </w:t>
      </w:r>
      <w:r/>
    </w:p>
    <w:p>
      <w:pPr>
        <w:pStyle w:val="Normal"/>
        <w:keepNext/>
        <w:spacing w:lineRule="auto" w:line="276" w:before="0" w:after="200"/>
        <w:rPr>
          <w:szCs w:val="23"/>
          <w:rFonts w:ascii="Times New Roman" w:hAnsi="Times New Roman" w:eastAsia="" w:eastAsiaTheme="minorEastAsia"/>
          <w:lang w:val="fr-FR"/>
        </w:rPr>
      </w:pPr>
      <w:r>
        <w:rPr/>
      </w:r>
      <w:r/>
    </w:p>
    <w:p>
      <w:pPr>
        <w:pStyle w:val="Normal"/>
        <w:spacing w:lineRule="auto" w:line="276" w:before="0" w:after="200"/>
        <w:rPr>
          <w:caps/>
          <w:sz w:val="32"/>
          <w:sz w:val="32"/>
          <w:szCs w:val="32"/>
          <w:rFonts w:ascii="Tw Cen MT" w:hAnsi="Tw Cen MT" w:eastAsia="" w:cs="" w:asciiTheme="majorHAnsi" w:cstheme="majorBidi" w:eastAsiaTheme="majorEastAsia" w:hAnsiTheme="majorHAnsi"/>
          <w:color w:val="775F55" w:themeColor="text2"/>
          <w:lang w:val="fr-FR"/>
        </w:rPr>
      </w:pPr>
      <w:r>
        <w:rPr>
          <w:rFonts w:eastAsia="" w:cs="" w:cstheme="majorBidi" w:eastAsiaTheme="majorEastAsia" w:ascii="Tw Cen MT" w:hAnsi="Tw Cen MT"/>
          <w:caps/>
          <w:color w:val="775F55" w:themeColor="text2"/>
          <w:sz w:val="32"/>
          <w:szCs w:val="32"/>
        </w:rPr>
      </w:r>
      <w:r>
        <w:br w:type="page"/>
      </w:r>
      <w:r/>
    </w:p>
    <w:p>
      <w:pPr>
        <w:pStyle w:val="Titre1"/>
        <w:rPr>
          <w:caps/>
          <w:sz w:val="32"/>
          <w:sz w:val="32"/>
          <w:szCs w:val="32"/>
          <w:rFonts w:ascii="Times New Roman" w:hAnsi="Times New Roman" w:eastAsia="" w:cs="" w:cstheme="majorBidi" w:eastAsiaTheme="majorEastAsia"/>
          <w:color w:val="775F55" w:themeColor="text2"/>
          <w:lang w:val="fr-FR"/>
        </w:rPr>
      </w:pPr>
      <w:bookmarkStart w:id="22" w:name="_Toc429984528"/>
      <w:bookmarkStart w:id="23" w:name="_Toc429984343"/>
      <w:bookmarkEnd w:id="22"/>
      <w:bookmarkEnd w:id="23"/>
      <w:r>
        <w:rPr/>
        <w:t>JEU de contrÔles</w:t>
      </w:r>
      <w:r/>
    </w:p>
    <w:p>
      <w:pPr>
        <w:pStyle w:val="Normal"/>
        <w:spacing w:lineRule="auto" w:line="276" w:before="0" w:after="200"/>
        <w:rPr>
          <w:sz w:val="28"/>
          <w:spacing w:val="20"/>
          <w:b/>
          <w:sz w:val="28"/>
          <w:b/>
          <w:szCs w:val="28"/>
          <w:bCs/>
          <w:color w:val="94B6D2" w:themeColor="accent1"/>
        </w:rPr>
      </w:pPr>
      <w:bookmarkStart w:id="24" w:name="_Toc368935892"/>
      <w:bookmarkEnd w:id="24"/>
      <w:r>
        <w:rPr>
          <w:b/>
          <w:bCs/>
          <w:color w:val="94B6D2" w:themeColor="accent1"/>
          <w:spacing w:val="20"/>
          <w:sz w:val="28"/>
          <w:szCs w:val="28"/>
        </w:rPr>
        <w:t>Trip</w:t>
      </w:r>
      <w:r/>
    </w:p>
    <w:p>
      <w:pPr>
        <w:pStyle w:val="Titre3"/>
      </w:pPr>
      <w:bookmarkStart w:id="25" w:name="_Toc429984529"/>
      <w:bookmarkEnd w:id="25"/>
      <w:r>
        <w:rPr/>
        <w:t>Activité (Warning)</w:t>
      </w:r>
      <w:r/>
    </w:p>
    <w:p>
      <w:pPr>
        <w:pStyle w:val="ListBullet2"/>
        <w:numPr>
          <w:ilvl w:val="0"/>
          <w:numId w:val="1"/>
        </w:numPr>
        <w:rPr>
          <w:szCs w:val="23"/>
          <w:rFonts w:ascii="Times New Roman" w:hAnsi="Times New Roman" w:eastAsia=""/>
          <w:color w:val="94B6D2" w:themeColor="accent1"/>
          <w:lang w:val="fr-FR"/>
        </w:rPr>
      </w:pPr>
      <w:r>
        <w:rPr/>
        <w:t xml:space="preserve">Nous vérifions si la marée à au moins une activité et que le flag “F_ENQ” vaut 1. </w:t>
      </w:r>
      <w:r/>
    </w:p>
    <w:p>
      <w:pPr>
        <w:pStyle w:val="ListBullet3"/>
        <w:numPr>
          <w:ilvl w:val="0"/>
          <w:numId w:val="2"/>
        </w:numPr>
        <w:rPr>
          <w:szCs w:val="23"/>
          <w:rFonts w:ascii="Times New Roman" w:hAnsi="Times New Roman" w:eastAsia=""/>
          <w:color w:val="DD8047" w:themeColor="accent2"/>
          <w:lang w:val="fr-FR"/>
        </w:rPr>
      </w:pPr>
      <w:r>
        <w:rPr/>
        <w:t>Le flag F_ENQ est-il cohérent avec la déclaration officielle ? Vérifier la base avec l’application AVDTH -&gt; Débarquements -&gt; Mise à jour des débarquements -&gt; Enquête ?</w:t>
      </w:r>
      <w:r/>
    </w:p>
    <w:p>
      <w:pPr>
        <w:pStyle w:val="Titre3"/>
      </w:pPr>
      <w:r>
        <w:rPr/>
        <w:t xml:space="preserve">Temps de pêche </w:t>
      </w:r>
      <w:r/>
    </w:p>
    <w:p>
      <w:pPr>
        <w:pStyle w:val="ListBullet2"/>
        <w:numPr>
          <w:ilvl w:val="0"/>
          <w:numId w:val="1"/>
        </w:numPr>
        <w:rPr>
          <w:szCs w:val="23"/>
          <w:rFonts w:ascii="Times New Roman" w:hAnsi="Times New Roman" w:eastAsia=""/>
          <w:color w:val="94B6D2" w:themeColor="accent1"/>
          <w:lang w:val="fr-FR"/>
        </w:rPr>
      </w:pPr>
      <w:r>
        <w:rPr/>
        <w:t>Nous vérifions si le temps de pêche est égal à la somme des temps de pêches de chaque activité.</w:t>
      </w:r>
      <w:r/>
    </w:p>
    <w:p>
      <w:pPr>
        <w:pStyle w:val="ListBullet3"/>
        <w:numPr>
          <w:ilvl w:val="0"/>
          <w:numId w:val="2"/>
        </w:numPr>
        <w:rPr>
          <w:szCs w:val="23"/>
          <w:rFonts w:ascii="Times New Roman" w:hAnsi="Times New Roman" w:eastAsia=""/>
          <w:color w:val="DD8047" w:themeColor="accent2"/>
          <w:lang w:val="fr-FR"/>
        </w:rPr>
      </w:pPr>
      <w:r>
        <w:rPr/>
        <w:t>Si les valeurs ne sont pas équivalentes, vous devez reporter la somme dans le champ « Temps de pêche » de la marée.</w:t>
      </w:r>
      <w:r/>
    </w:p>
    <w:p>
      <w:pPr>
        <w:pStyle w:val="Titre3"/>
      </w:pPr>
      <w:r>
        <w:rPr/>
        <w:t xml:space="preserve">Temps de mer </w:t>
      </w:r>
      <w:r/>
    </w:p>
    <w:p>
      <w:pPr>
        <w:pStyle w:val="ListBullet2"/>
        <w:numPr>
          <w:ilvl w:val="0"/>
          <w:numId w:val="1"/>
        </w:numPr>
        <w:rPr>
          <w:szCs w:val="23"/>
          <w:rFonts w:ascii="Times New Roman" w:hAnsi="Times New Roman" w:eastAsia=""/>
          <w:color w:val="94B6D2" w:themeColor="accent1"/>
          <w:lang w:val="fr-FR"/>
        </w:rPr>
      </w:pPr>
      <w:r>
        <w:rPr/>
        <w:t>Si le temps de mer est égal à la somme des temps de mer de chaque activité.</w:t>
      </w:r>
      <w:r/>
    </w:p>
    <w:p>
      <w:pPr>
        <w:pStyle w:val="ListBullet3"/>
        <w:numPr>
          <w:ilvl w:val="0"/>
          <w:numId w:val="2"/>
        </w:numPr>
        <w:rPr>
          <w:szCs w:val="23"/>
          <w:rFonts w:ascii="Times New Roman" w:hAnsi="Times New Roman" w:eastAsia=""/>
          <w:color w:val="DD8047" w:themeColor="accent2"/>
          <w:lang w:val="fr-FR"/>
        </w:rPr>
      </w:pPr>
      <w:r>
        <w:rPr/>
        <w:t>Si les valeurs ne sont pas équivalentes, vous devez reporter la somme dans le champ « Temps de mer » de la marée.</w:t>
      </w:r>
      <w:r/>
    </w:p>
    <w:p>
      <w:pPr>
        <w:pStyle w:val="Titre3"/>
      </w:pPr>
      <w:bookmarkStart w:id="26" w:name="_Toc429984532"/>
      <w:bookmarkEnd w:id="26"/>
      <w:r>
        <w:rPr/>
        <w:t>Capacité du navire (Warning)</w:t>
      </w:r>
      <w:r/>
    </w:p>
    <w:p>
      <w:pPr>
        <w:pStyle w:val="ListBullet2"/>
        <w:numPr>
          <w:ilvl w:val="0"/>
          <w:numId w:val="1"/>
        </w:numPr>
        <w:rPr>
          <w:szCs w:val="23"/>
          <w:rFonts w:ascii="Times New Roman" w:hAnsi="Times New Roman" w:eastAsia=""/>
          <w:color w:val="94B6D2" w:themeColor="accent1"/>
          <w:lang w:val="fr-FR"/>
        </w:rPr>
      </w:pPr>
      <w:r>
        <w:rPr/>
        <w:t>Nous calculons la capacité totale en tonnes du navire, puis vérifions si cette capacité est supérieure au poids total débarqué.</w:t>
      </w:r>
      <w:r/>
    </w:p>
    <w:p>
      <w:pPr>
        <w:pStyle w:val="ListBullet3"/>
        <w:numPr>
          <w:ilvl w:val="0"/>
          <w:numId w:val="2"/>
        </w:numPr>
        <w:rPr>
          <w:szCs w:val="23"/>
          <w:rFonts w:ascii="Times New Roman" w:hAnsi="Times New Roman" w:eastAsia=""/>
          <w:color w:val="DD8047" w:themeColor="accent2"/>
          <w:lang w:val="fr-FR"/>
        </w:rPr>
      </w:pPr>
      <w:r>
        <w:rPr/>
        <w:t>Si le poids total débarqué est supérieur à la capacité du navire, vous devez vérifier si le « poids débarqué » est correct.</w:t>
      </w:r>
      <w:r/>
    </w:p>
    <w:p>
      <w:pPr>
        <w:pStyle w:val="Titre3"/>
      </w:pPr>
      <w:bookmarkStart w:id="27" w:name="_Toc429984533"/>
      <w:r>
        <w:rPr/>
        <w:t>Landing Total Weight</w:t>
      </w:r>
      <w:bookmarkEnd w:id="27"/>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landing total weight est cohérente vec the elementary landing weight.</w:t>
      </w:r>
      <w:r/>
    </w:p>
    <w:p>
      <w:pPr>
        <w:pStyle w:val="ListBullet3"/>
        <w:numPr>
          <w:ilvl w:val="0"/>
          <w:numId w:val="2"/>
        </w:numPr>
        <w:rPr>
          <w:szCs w:val="23"/>
          <w:rFonts w:ascii="Times New Roman" w:hAnsi="Times New Roman" w:eastAsia=""/>
          <w:color w:val="DD8047" w:themeColor="accent2"/>
          <w:lang w:val="fr-FR"/>
        </w:rPr>
      </w:pPr>
      <w:r>
        <w:rPr/>
        <w:t>If the values are not equal, you must report the sum value in the “landing weight” in the trip.</w:t>
      </w:r>
      <w:r/>
    </w:p>
    <w:p>
      <w:pPr>
        <w:pStyle w:val="Titre3"/>
      </w:pPr>
      <w:bookmarkStart w:id="28" w:name="_Toc429984534"/>
      <w:bookmarkEnd w:id="28"/>
      <w:r>
        <w:rPr/>
        <w:t>Distance (Warning)</w:t>
      </w:r>
      <w:r/>
    </w:p>
    <w:p>
      <w:pPr>
        <w:pStyle w:val="ListBullet2"/>
        <w:numPr>
          <w:ilvl w:val="0"/>
          <w:numId w:val="1"/>
        </w:numPr>
        <w:rPr>
          <w:szCs w:val="23"/>
          <w:rFonts w:ascii="Times New Roman" w:hAnsi="Times New Roman" w:eastAsia=""/>
          <w:color w:val="94B6D2" w:themeColor="accent1"/>
          <w:lang w:val="fr-FR"/>
        </w:rPr>
      </w:pPr>
      <w:r>
        <w:rPr/>
        <w:t>Nous vérifions si the value is between 0 and the maximum distance which is calculated from the maximum speed and the number of activities.</w:t>
      </w:r>
      <w:r/>
    </w:p>
    <w:p>
      <w:pPr>
        <w:pStyle w:val="Titre3"/>
      </w:pPr>
      <w:bookmarkStart w:id="29" w:name="_Toc429984535"/>
      <w:r>
        <w:rPr/>
        <w:t>Couverture temporelle</w:t>
      </w:r>
      <w:bookmarkEnd w:id="29"/>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les activités sont temporellement continues durant la marée.</w:t>
      </w:r>
      <w:r/>
    </w:p>
    <w:p>
      <w:pPr>
        <w:pStyle w:val="ListBullet3"/>
        <w:numPr>
          <w:ilvl w:val="0"/>
          <w:numId w:val="2"/>
        </w:numPr>
        <w:rPr>
          <w:szCs w:val="23"/>
          <w:rFonts w:ascii="Times New Roman" w:hAnsi="Times New Roman" w:eastAsia=""/>
          <w:color w:val="DD8047" w:themeColor="accent2"/>
          <w:lang w:val="fr-FR"/>
        </w:rPr>
      </w:pPr>
      <w:r>
        <w:rPr/>
        <w:t>You must examine if a day is missing in logbook.</w:t>
      </w:r>
      <w:r/>
    </w:p>
    <w:p>
      <w:pPr>
        <w:pStyle w:val="Titre3"/>
      </w:pPr>
      <w:bookmarkStart w:id="30" w:name="_Toc429984536"/>
      <w:r>
        <w:rPr/>
        <w:t>Temporal Limit</w:t>
      </w:r>
      <w:bookmarkEnd w:id="30"/>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temporal limits, the first and last day, of the trip are consistent with activities.</w:t>
      </w:r>
      <w:r/>
    </w:p>
    <w:p>
      <w:pPr>
        <w:pStyle w:val="ListBullet3"/>
        <w:numPr>
          <w:ilvl w:val="0"/>
          <w:numId w:val="2"/>
        </w:numPr>
        <w:rPr>
          <w:szCs w:val="23"/>
          <w:rFonts w:ascii="Times New Roman" w:hAnsi="Times New Roman" w:eastAsia=""/>
          <w:color w:val="DD8047" w:themeColor="accent2"/>
          <w:lang w:val="fr-FR"/>
        </w:rPr>
      </w:pPr>
      <w:r>
        <w:rPr/>
        <w:t>You must check Departure and Arrival date between logbook and landing documents.</w:t>
      </w:r>
      <w:r/>
    </w:p>
    <w:p>
      <w:pPr>
        <w:pStyle w:val="Titre3"/>
      </w:pPr>
      <w:bookmarkStart w:id="31" w:name="_Toc429984538"/>
      <w:bookmarkStart w:id="32" w:name="_GoBack"/>
      <w:bookmarkEnd w:id="32"/>
      <w:bookmarkEnd w:id="31"/>
      <w:r>
        <w:rPr/>
        <w:t>Raising Factor (Info)</w:t>
      </w:r>
      <w:r/>
    </w:p>
    <w:p>
      <w:pPr>
        <w:pStyle w:val="ListBullet2"/>
        <w:numPr>
          <w:ilvl w:val="0"/>
          <w:numId w:val="1"/>
        </w:numPr>
        <w:rPr>
          <w:szCs w:val="23"/>
          <w:rFonts w:ascii="Times New Roman" w:hAnsi="Times New Roman" w:eastAsia=""/>
          <w:color w:val="94B6D2" w:themeColor="accent1"/>
          <w:lang w:val="fr-FR"/>
        </w:rPr>
      </w:pPr>
      <w:r>
        <w:rPr/>
        <w:t>We calculate the raising factor, with and without the local market, pour all trips (included trip with partial landings).</w:t>
      </w:r>
      <w:r/>
    </w:p>
    <w:p>
      <w:pPr>
        <w:pStyle w:val="ListBullet3"/>
        <w:numPr>
          <w:ilvl w:val="0"/>
          <w:numId w:val="2"/>
        </w:numPr>
        <w:rPr>
          <w:szCs w:val="23"/>
          <w:rFonts w:ascii="Times New Roman" w:hAnsi="Times New Roman" w:eastAsia=""/>
          <w:color w:val="DD8047" w:themeColor="accent2"/>
          <w:lang w:val="fr-FR"/>
        </w:rPr>
      </w:pPr>
      <w:r>
        <w:rPr/>
        <w:t>If the ratio is not between 0.9 &lt; R &lt; 1.1 (Landing/Catches), you must inspect the flag partial landing.</w:t>
      </w:r>
      <w:r/>
    </w:p>
    <w:p>
      <w:pPr>
        <w:pStyle w:val="Normal"/>
        <w:spacing w:lineRule="auto" w:line="276" w:before="0" w:after="200"/>
        <w:rPr>
          <w:sz w:val="28"/>
          <w:spacing w:val="20"/>
          <w:b/>
          <w:sz w:val="28"/>
          <w:b/>
          <w:szCs w:val="28"/>
          <w:bCs/>
          <w:color w:val="94B6D2" w:themeColor="accent1"/>
        </w:rPr>
      </w:pPr>
      <w:r>
        <w:rPr>
          <w:b/>
          <w:bCs/>
          <w:color w:val="94B6D2" w:themeColor="accent1"/>
          <w:spacing w:val="20"/>
          <w:sz w:val="28"/>
          <w:szCs w:val="28"/>
        </w:rPr>
        <w:t>Activité</w:t>
      </w:r>
      <w:r/>
    </w:p>
    <w:p>
      <w:pPr>
        <w:pStyle w:val="Titre3"/>
      </w:pPr>
      <w:bookmarkStart w:id="33" w:name="_Toc429984539"/>
      <w:bookmarkEnd w:id="33"/>
      <w:r>
        <w:rPr/>
        <w:t>Fishing Context</w:t>
      </w:r>
      <w:r/>
    </w:p>
    <w:p>
      <w:pPr>
        <w:pStyle w:val="ListBullet2"/>
        <w:numPr>
          <w:ilvl w:val="0"/>
          <w:numId w:val="1"/>
        </w:numPr>
        <w:rPr>
          <w:szCs w:val="23"/>
          <w:rFonts w:ascii="Times New Roman" w:hAnsi="Times New Roman" w:eastAsia=""/>
          <w:color w:val="94B6D2" w:themeColor="accent1"/>
          <w:lang w:val="fr-FR"/>
        </w:rPr>
      </w:pPr>
      <w:r>
        <w:rPr/>
        <w:t>Nous vérifions si the school type and the fishing context are consistent.</w:t>
      </w:r>
      <w:r/>
    </w:p>
    <w:p>
      <w:pPr>
        <w:pStyle w:val="ListBullet3"/>
        <w:numPr>
          <w:ilvl w:val="0"/>
          <w:numId w:val="2"/>
        </w:numPr>
        <w:rPr>
          <w:szCs w:val="23"/>
          <w:rFonts w:ascii="Times New Roman" w:hAnsi="Times New Roman" w:eastAsia=""/>
          <w:color w:val="DD8047" w:themeColor="accent2"/>
          <w:lang w:val="fr-FR"/>
        </w:rPr>
      </w:pPr>
      <w:r>
        <w:rPr/>
        <w:t>If the school type is an artificial school (code 1), then it must at least one fishing context;</w:t>
      </w:r>
      <w:r/>
    </w:p>
    <w:p>
      <w:pPr>
        <w:pStyle w:val="ListBullet3"/>
        <w:numPr>
          <w:ilvl w:val="0"/>
          <w:numId w:val="2"/>
        </w:numPr>
        <w:rPr>
          <w:szCs w:val="23"/>
          <w:rFonts w:ascii="Times New Roman" w:hAnsi="Times New Roman" w:eastAsia=""/>
          <w:color w:val="DD8047" w:themeColor="accent2"/>
          <w:lang w:val="fr-FR"/>
        </w:rPr>
      </w:pPr>
      <w:r>
        <w:rPr/>
        <w:t>If the school type is an artificial school (code 1), then the fishing context code must be equal to 10, 60, 81 or between 20 and 28;</w:t>
      </w:r>
      <w:r/>
    </w:p>
    <w:p>
      <w:pPr>
        <w:pStyle w:val="ListBullet3"/>
        <w:numPr>
          <w:ilvl w:val="0"/>
          <w:numId w:val="2"/>
        </w:numPr>
      </w:pPr>
      <w:r>
        <w:rPr/>
        <w:t xml:space="preserve">If the school type is a free school (code 2), then the fishing context code must </w:t>
      </w:r>
      <w:r>
        <w:rPr>
          <w:b/>
          <w:i/>
        </w:rPr>
        <w:t>not</w:t>
      </w:r>
      <w:r>
        <w:rPr/>
        <w:t xml:space="preserve"> be equal to 10, 60, 81 or between 20 and 28.</w:t>
      </w:r>
      <w:r/>
    </w:p>
    <w:p>
      <w:pPr>
        <w:pStyle w:val="Titre3"/>
      </w:pPr>
      <w:bookmarkStart w:id="34" w:name="_Toc429984540"/>
      <w:bookmarkEnd w:id="34"/>
      <w:r>
        <w:rPr/>
        <w:t>Operation</w:t>
      </w:r>
      <w:r/>
    </w:p>
    <w:p>
      <w:pPr>
        <w:pStyle w:val="ListBullet2"/>
        <w:numPr>
          <w:ilvl w:val="0"/>
          <w:numId w:val="1"/>
        </w:numPr>
        <w:rPr>
          <w:szCs w:val="23"/>
          <w:rFonts w:ascii="Times New Roman" w:hAnsi="Times New Roman" w:eastAsia=""/>
          <w:color w:val="94B6D2" w:themeColor="accent1"/>
          <w:lang w:val="fr-FR"/>
        </w:rPr>
      </w:pPr>
      <w:r>
        <w:rPr/>
        <w:t>Nous vérifions si the operation associated with Activité est cohérente vec other information.</w:t>
      </w:r>
      <w:r/>
    </w:p>
    <w:p>
      <w:pPr>
        <w:pStyle w:val="ListBullet3"/>
        <w:numPr>
          <w:ilvl w:val="0"/>
          <w:numId w:val="2"/>
        </w:numPr>
      </w:pPr>
      <w:r>
        <w:rPr>
          <w:rStyle w:val="Hps"/>
        </w:rPr>
        <w:t>If the operation</w:t>
      </w:r>
      <w:r>
        <w:rPr/>
        <w:t xml:space="preserve"> </w:t>
      </w:r>
      <w:r>
        <w:rPr>
          <w:rStyle w:val="Hps"/>
        </w:rPr>
        <w:t>code</w:t>
      </w:r>
      <w:r>
        <w:rPr/>
        <w:t xml:space="preserve"> </w:t>
      </w:r>
      <w:r>
        <w:rPr>
          <w:rStyle w:val="Hps"/>
        </w:rPr>
        <w:t>is 0, then</w:t>
      </w:r>
      <w:r>
        <w:rPr/>
        <w:t xml:space="preserve"> </w:t>
      </w:r>
      <w:r>
        <w:rPr>
          <w:rStyle w:val="Hps"/>
        </w:rPr>
        <w:t>the value of the</w:t>
      </w:r>
      <w:r>
        <w:rPr/>
        <w:t xml:space="preserve"> </w:t>
      </w:r>
      <w:r>
        <w:rPr>
          <w:rStyle w:val="Hps"/>
        </w:rPr>
        <w:t>total</w:t>
      </w:r>
      <w:r>
        <w:rPr/>
        <w:t xml:space="preserve"> </w:t>
      </w:r>
      <w:r>
        <w:rPr>
          <w:rStyle w:val="Hps"/>
        </w:rPr>
        <w:t>catch weight</w:t>
      </w:r>
      <w:r>
        <w:rPr/>
        <w:t xml:space="preserve"> </w:t>
      </w:r>
      <w:r>
        <w:rPr>
          <w:rStyle w:val="Hps"/>
        </w:rPr>
        <w:t>must be</w:t>
      </w:r>
      <w:r>
        <w:rPr/>
        <w:t xml:space="preserve"> </w:t>
      </w:r>
      <w:r>
        <w:rPr>
          <w:rStyle w:val="Hps"/>
        </w:rPr>
        <w:t>equal to 0;</w:t>
      </w:r>
      <w:r/>
    </w:p>
    <w:p>
      <w:pPr>
        <w:pStyle w:val="ListBullet3"/>
        <w:numPr>
          <w:ilvl w:val="0"/>
          <w:numId w:val="2"/>
        </w:numPr>
      </w:pPr>
      <w:r>
        <w:rPr>
          <w:rStyle w:val="Hps"/>
        </w:rPr>
        <w:t>If the operation</w:t>
      </w:r>
      <w:r>
        <w:rPr/>
        <w:t xml:space="preserve"> </w:t>
      </w:r>
      <w:r>
        <w:rPr>
          <w:rStyle w:val="Hps"/>
        </w:rPr>
        <w:t>code</w:t>
      </w:r>
      <w:r>
        <w:rPr/>
        <w:t xml:space="preserve"> </w:t>
      </w:r>
      <w:r>
        <w:rPr>
          <w:rStyle w:val="Hps"/>
        </w:rPr>
        <w:t>is 1 or 2, then</w:t>
      </w:r>
      <w:r>
        <w:rPr/>
        <w:t xml:space="preserve"> </w:t>
      </w:r>
      <w:r>
        <w:rPr>
          <w:rStyle w:val="Hps"/>
        </w:rPr>
        <w:t>the value of the</w:t>
      </w:r>
      <w:r>
        <w:rPr/>
        <w:t xml:space="preserve"> </w:t>
      </w:r>
      <w:r>
        <w:rPr>
          <w:rStyle w:val="Hps"/>
        </w:rPr>
        <w:t>total</w:t>
      </w:r>
      <w:r>
        <w:rPr/>
        <w:t xml:space="preserve"> </w:t>
      </w:r>
      <w:r>
        <w:rPr>
          <w:rStyle w:val="Hps"/>
        </w:rPr>
        <w:t>catch weight</w:t>
      </w:r>
      <w:r>
        <w:rPr/>
        <w:t xml:space="preserve"> </w:t>
      </w:r>
      <w:r>
        <w:rPr>
          <w:rStyle w:val="Hps"/>
        </w:rPr>
        <w:t>must not be</w:t>
      </w:r>
      <w:r>
        <w:rPr/>
        <w:t xml:space="preserve"> </w:t>
      </w:r>
      <w:r>
        <w:rPr>
          <w:rStyle w:val="Hps"/>
        </w:rPr>
        <w:t>equal to 0;</w:t>
      </w:r>
      <w:r/>
    </w:p>
    <w:p>
      <w:pPr>
        <w:pStyle w:val="ListBullet3"/>
        <w:numPr>
          <w:ilvl w:val="0"/>
          <w:numId w:val="2"/>
        </w:numPr>
      </w:pPr>
      <w:r>
        <w:rPr>
          <w:rStyle w:val="Hps"/>
        </w:rPr>
        <w:t>If the value of the</w:t>
      </w:r>
      <w:r>
        <w:rPr/>
        <w:t xml:space="preserve"> </w:t>
      </w:r>
      <w:r>
        <w:rPr>
          <w:rStyle w:val="Hps"/>
        </w:rPr>
        <w:t>total</w:t>
      </w:r>
      <w:r>
        <w:rPr/>
        <w:t xml:space="preserve"> </w:t>
      </w:r>
      <w:r>
        <w:rPr>
          <w:rStyle w:val="Hps"/>
        </w:rPr>
        <w:t>catch weight</w:t>
      </w:r>
      <w:r>
        <w:rPr/>
        <w:t xml:space="preserve"> </w:t>
      </w:r>
      <w:r>
        <w:rPr>
          <w:rStyle w:val="Hps"/>
        </w:rPr>
        <w:t>isn’t equal to 0, then the operation</w:t>
      </w:r>
      <w:r>
        <w:rPr/>
        <w:t xml:space="preserve"> </w:t>
      </w:r>
      <w:r>
        <w:rPr>
          <w:rStyle w:val="Hps"/>
        </w:rPr>
        <w:t>code</w:t>
      </w:r>
      <w:r>
        <w:rPr/>
        <w:t xml:space="preserve"> </w:t>
      </w:r>
      <w:r>
        <w:rPr>
          <w:rStyle w:val="Hps"/>
        </w:rPr>
        <w:t>is 1 or 2;</w:t>
      </w:r>
      <w:r/>
    </w:p>
    <w:p>
      <w:pPr>
        <w:pStyle w:val="ListBullet3"/>
        <w:numPr>
          <w:ilvl w:val="0"/>
          <w:numId w:val="2"/>
        </w:numPr>
      </w:pPr>
      <w:r>
        <w:rPr>
          <w:rStyle w:val="Hps"/>
        </w:rPr>
        <w:t>If the operation</w:t>
      </w:r>
      <w:r>
        <w:rPr/>
        <w:t xml:space="preserve"> </w:t>
      </w:r>
      <w:r>
        <w:rPr>
          <w:rStyle w:val="Hps"/>
        </w:rPr>
        <w:t>code</w:t>
      </w:r>
      <w:r>
        <w:rPr/>
        <w:t xml:space="preserve"> </w:t>
      </w:r>
      <w:r>
        <w:rPr>
          <w:rStyle w:val="Hps"/>
        </w:rPr>
        <w:t>is 12, 13 or 14, then</w:t>
      </w:r>
      <w:r>
        <w:rPr/>
        <w:t xml:space="preserve"> </w:t>
      </w:r>
      <w:r>
        <w:rPr>
          <w:rStyle w:val="Hps"/>
        </w:rPr>
        <w:t>the value of the</w:t>
      </w:r>
      <w:r>
        <w:rPr/>
        <w:t xml:space="preserve"> </w:t>
      </w:r>
      <w:r>
        <w:rPr>
          <w:rStyle w:val="Hps"/>
        </w:rPr>
        <w:t>total</w:t>
      </w:r>
      <w:r>
        <w:rPr/>
        <w:t xml:space="preserve"> </w:t>
      </w:r>
      <w:r>
        <w:rPr>
          <w:rStyle w:val="Hps"/>
        </w:rPr>
        <w:t>catch weight</w:t>
      </w:r>
      <w:r>
        <w:rPr/>
        <w:t xml:space="preserve"> </w:t>
      </w:r>
      <w:r>
        <w:rPr>
          <w:rStyle w:val="Hps"/>
        </w:rPr>
        <w:t>must be</w:t>
      </w:r>
      <w:r>
        <w:rPr/>
        <w:t xml:space="preserve"> </w:t>
      </w:r>
      <w:r>
        <w:rPr>
          <w:rStyle w:val="Hps"/>
        </w:rPr>
        <w:t>equal to 0;</w:t>
      </w:r>
      <w:r/>
    </w:p>
    <w:p>
      <w:pPr>
        <w:pStyle w:val="Titre3"/>
      </w:pPr>
      <w:bookmarkStart w:id="35" w:name="_Toc429984541"/>
      <w:bookmarkEnd w:id="35"/>
      <w:r>
        <w:rPr/>
        <w:t>Position</w:t>
      </w:r>
      <w:r/>
    </w:p>
    <w:p>
      <w:pPr>
        <w:pStyle w:val="ListBullet2"/>
        <w:numPr>
          <w:ilvl w:val="0"/>
          <w:numId w:val="1"/>
        </w:numPr>
        <w:rPr>
          <w:szCs w:val="23"/>
          <w:rFonts w:ascii="Times New Roman" w:hAnsi="Times New Roman" w:eastAsia=""/>
          <w:color w:val="94B6D2" w:themeColor="accent1"/>
          <w:lang w:val="fr-FR"/>
        </w:rPr>
      </w:pPr>
      <w:r>
        <w:rPr/>
        <w:t>Nous vérifions si the position Activité is in ocean or inland, and if the position Activité and ocean are consistent.</w:t>
      </w:r>
      <w:r/>
    </w:p>
    <w:p>
      <w:pPr>
        <w:pStyle w:val="ListBullet3"/>
        <w:numPr>
          <w:ilvl w:val="0"/>
          <w:numId w:val="2"/>
        </w:numPr>
        <w:rPr>
          <w:szCs w:val="23"/>
          <w:rFonts w:ascii="Times New Roman" w:hAnsi="Times New Roman" w:eastAsia=""/>
          <w:color w:val="DD8047" w:themeColor="accent2"/>
          <w:lang w:val="fr-FR"/>
        </w:rPr>
      </w:pPr>
      <w:r>
        <w:rPr/>
        <w:t>If the position is in land, you must inspect the latitude, longitude and quadrant fields.</w:t>
      </w:r>
      <w:r/>
    </w:p>
    <w:p>
      <w:pPr>
        <w:pStyle w:val="ListBullet3"/>
        <w:numPr>
          <w:ilvl w:val="0"/>
          <w:numId w:val="2"/>
        </w:numPr>
        <w:rPr>
          <w:szCs w:val="23"/>
          <w:rFonts w:ascii="Times New Roman" w:hAnsi="Times New Roman" w:eastAsia=""/>
          <w:color w:val="DD8047" w:themeColor="accent2"/>
          <w:lang w:val="fr-FR"/>
        </w:rPr>
      </w:pPr>
      <w:r>
        <w:rPr/>
        <w:t>If the position Activité and the ocean field are not equal, you must examine these fields and correct it.</w:t>
      </w:r>
      <w:r/>
    </w:p>
    <w:p>
      <w:pPr>
        <w:pStyle w:val="Titre3"/>
      </w:pPr>
      <w:bookmarkStart w:id="36" w:name="_Toc429984542"/>
      <w:r>
        <w:rPr/>
        <w:t>Quadrant</w:t>
      </w:r>
      <w:bookmarkEnd w:id="36"/>
      <w:r>
        <w:rPr/>
        <w:t xml:space="preserve"> </w:t>
      </w:r>
      <w:r/>
    </w:p>
    <w:p>
      <w:pPr>
        <w:pStyle w:val="ListBullet2"/>
        <w:numPr>
          <w:ilvl w:val="0"/>
          <w:numId w:val="1"/>
        </w:numPr>
        <w:rPr>
          <w:szCs w:val="23"/>
          <w:rFonts w:ascii="Times New Roman" w:hAnsi="Times New Roman" w:eastAsia=""/>
          <w:color w:val="94B6D2" w:themeColor="accent1"/>
          <w:lang w:val="fr-FR"/>
        </w:rPr>
      </w:pPr>
      <w:r>
        <w:rPr/>
        <w:t xml:space="preserve">Nous vérifions si the quadrant and the position Activité are consistency, i.e. </w:t>
      </w:r>
      <w:r/>
    </w:p>
    <w:p>
      <w:pPr>
        <w:pStyle w:val="ListBullet2"/>
        <w:numPr>
          <w:ilvl w:val="0"/>
          <w:numId w:val="1"/>
        </w:numPr>
        <w:ind w:left="1069" w:hanging="0"/>
        <w:rPr>
          <w:szCs w:val="23"/>
          <w:rFonts w:ascii="Times New Roman" w:hAnsi="Times New Roman" w:eastAsia=""/>
          <w:color w:val="94B6D2" w:themeColor="accent1"/>
          <w:lang w:val="fr-FR"/>
        </w:rPr>
      </w:pPr>
      <w:r>
        <w:rPr/>
        <w:t>If the quadrant value is 3 or 4, the ocean value must be “Atlantic Ocean”.</w:t>
      </w:r>
      <w:r/>
    </w:p>
    <w:p>
      <w:pPr>
        <w:pStyle w:val="ListBullet2"/>
        <w:numPr>
          <w:ilvl w:val="0"/>
          <w:numId w:val="1"/>
        </w:numPr>
        <w:ind w:left="1069" w:hanging="0"/>
        <w:rPr>
          <w:szCs w:val="23"/>
          <w:rFonts w:ascii="Times New Roman" w:hAnsi="Times New Roman" w:eastAsia=""/>
          <w:color w:val="94B6D2" w:themeColor="accent1"/>
          <w:lang w:val="fr-FR"/>
        </w:rPr>
      </w:pPr>
      <w:r>
        <w:rPr/>
        <w:t>If the quadrant value is 3 or 4, the position must be located in “Atlantic Ocean”.</w:t>
      </w:r>
      <w:r/>
    </w:p>
    <w:p>
      <w:pPr>
        <w:pStyle w:val="ListBullet3"/>
        <w:numPr>
          <w:ilvl w:val="0"/>
          <w:numId w:val="2"/>
        </w:numPr>
        <w:rPr>
          <w:szCs w:val="23"/>
          <w:rFonts w:ascii="Times New Roman" w:hAnsi="Times New Roman" w:eastAsia=""/>
          <w:color w:val="DD8047" w:themeColor="accent2"/>
          <w:lang w:val="fr-FR"/>
        </w:rPr>
      </w:pPr>
      <w:r>
        <w:rPr/>
        <w:t>You must verify the ocean field, the quadrant field and the position field.</w:t>
      </w:r>
      <w:r/>
    </w:p>
    <w:p>
      <w:pPr>
        <w:pStyle w:val="Titre3"/>
      </w:pPr>
      <w:bookmarkStart w:id="37" w:name="_Toc429984543"/>
      <w:r>
        <w:rPr/>
        <w:t>Weight</w:t>
      </w:r>
      <w:bookmarkEnd w:id="37"/>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total catch weight est cohérente vec elementary catches.</w:t>
      </w:r>
      <w:r/>
    </w:p>
    <w:p>
      <w:pPr>
        <w:pStyle w:val="ListBullet3"/>
        <w:numPr>
          <w:ilvl w:val="0"/>
          <w:numId w:val="2"/>
        </w:numPr>
        <w:spacing w:lineRule="auto" w:line="276" w:before="0" w:after="200"/>
        <w:rPr>
          <w:sz w:val="28"/>
          <w:spacing w:val="20"/>
          <w:b/>
          <w:sz w:val="28"/>
          <w:b/>
          <w:szCs w:val="28"/>
          <w:bCs/>
          <w:color w:val="94B6D2" w:themeColor="accent1"/>
        </w:rPr>
      </w:pPr>
      <w:r>
        <w:rPr/>
        <w:t>If the values are not equal, you must report the sum value of elementary catches weight in the Activité.</w:t>
      </w:r>
      <w:r/>
    </w:p>
    <w:p>
      <w:pPr>
        <w:pStyle w:val="Normal"/>
        <w:spacing w:lineRule="auto" w:line="276" w:before="0" w:after="200"/>
        <w:rPr>
          <w:sz w:val="28"/>
          <w:spacing w:val="20"/>
          <w:b/>
          <w:sz w:val="28"/>
          <w:b/>
          <w:szCs w:val="28"/>
          <w:bCs/>
          <w:color w:val="94B6D2" w:themeColor="accent1"/>
        </w:rPr>
      </w:pPr>
      <w:r>
        <w:rPr>
          <w:b/>
          <w:bCs/>
          <w:color w:val="94B6D2" w:themeColor="accent1"/>
          <w:spacing w:val="20"/>
          <w:sz w:val="28"/>
          <w:szCs w:val="28"/>
        </w:rPr>
        <w:t>Echantillon</w:t>
      </w:r>
      <w:r/>
    </w:p>
    <w:p>
      <w:pPr>
        <w:pStyle w:val="Titre3"/>
      </w:pPr>
      <w:r>
        <w:rPr/>
        <w:t xml:space="preserve">Activité </w:t>
      </w:r>
      <w:r/>
    </w:p>
    <w:p>
      <w:pPr>
        <w:pStyle w:val="ListBullet2"/>
        <w:numPr>
          <w:ilvl w:val="0"/>
          <w:numId w:val="1"/>
        </w:numPr>
        <w:rPr>
          <w:szCs w:val="23"/>
          <w:rFonts w:ascii="Times New Roman" w:hAnsi="Times New Roman" w:eastAsia=""/>
          <w:color w:val="94B6D2" w:themeColor="accent1"/>
          <w:lang w:val="fr-FR"/>
        </w:rPr>
      </w:pPr>
      <w:r>
        <w:rPr/>
        <w:t>Nous vérifions si l’activité information pour each sample well is consistent.</w:t>
      </w:r>
      <w:r/>
    </w:p>
    <w:p>
      <w:pPr>
        <w:pStyle w:val="ListBullet3"/>
        <w:numPr>
          <w:ilvl w:val="0"/>
          <w:numId w:val="2"/>
        </w:numPr>
        <w:rPr>
          <w:szCs w:val="23"/>
          <w:rFonts w:ascii="Times New Roman" w:hAnsi="Times New Roman" w:eastAsia=""/>
          <w:color w:val="DD8047" w:themeColor="accent2"/>
          <w:lang w:val="fr-FR"/>
        </w:rPr>
      </w:pPr>
      <w:r>
        <w:rPr/>
        <w:t>You must examine the following information: the date, the Activité number, the quadrant, the latitude, the longitude and the school type</w:t>
      </w:r>
      <w:r/>
    </w:p>
    <w:p>
      <w:pPr>
        <w:pStyle w:val="Titre3"/>
      </w:pPr>
      <w:bookmarkStart w:id="38" w:name="_Toc429984545"/>
      <w:bookmarkEnd w:id="38"/>
      <w:r>
        <w:rPr/>
        <w:t>Classe de taille</w:t>
      </w:r>
      <w:r/>
    </w:p>
    <w:p>
      <w:pPr>
        <w:pStyle w:val="ListBullet2"/>
        <w:numPr>
          <w:ilvl w:val="0"/>
          <w:numId w:val="1"/>
        </w:numPr>
        <w:rPr>
          <w:szCs w:val="23"/>
          <w:rFonts w:ascii="Times New Roman" w:hAnsi="Times New Roman" w:eastAsia=""/>
          <w:color w:val="94B6D2" w:themeColor="accent1"/>
          <w:lang w:val="fr-FR"/>
        </w:rPr>
      </w:pPr>
      <w:r>
        <w:rPr/>
        <w:t>Nous vérifions si la classe de taille est cohérente avec la classe de taille de l’espèce (L=80cm pour YFT et BET, et L=42cm pour ALB).</w:t>
      </w:r>
      <w:r/>
    </w:p>
    <w:p>
      <w:pPr>
        <w:pStyle w:val="Titre3"/>
      </w:pPr>
      <w:bookmarkStart w:id="39" w:name="_Toc429984546"/>
      <w:bookmarkEnd w:id="39"/>
      <w:r>
        <w:rPr/>
        <w:t>Espèces</w:t>
      </w:r>
      <w:r/>
    </w:p>
    <w:p>
      <w:pPr>
        <w:pStyle w:val="ListBullet2"/>
        <w:numPr>
          <w:ilvl w:val="0"/>
          <w:numId w:val="1"/>
        </w:numPr>
        <w:rPr>
          <w:szCs w:val="23"/>
          <w:rFonts w:ascii="Times New Roman" w:hAnsi="Times New Roman" w:eastAsia=""/>
          <w:color w:val="94B6D2" w:themeColor="accent1"/>
          <w:lang w:val="fr-FR"/>
        </w:rPr>
      </w:pPr>
      <w:r>
        <w:rPr/>
        <w:t>Nous vérifions si l’espèce échantillonnée est autorisée.</w:t>
      </w:r>
      <w:r/>
    </w:p>
    <w:p>
      <w:pPr>
        <w:pStyle w:val="Titre3"/>
      </w:pPr>
      <w:bookmarkStart w:id="40" w:name="_Toc429984547"/>
      <w:bookmarkEnd w:id="40"/>
      <w:r>
        <w:rPr/>
        <w:t>Measure</w:t>
      </w:r>
      <w:r/>
    </w:p>
    <w:p>
      <w:pPr>
        <w:pStyle w:val="ListBullet2"/>
        <w:numPr>
          <w:ilvl w:val="0"/>
          <w:numId w:val="1"/>
        </w:numPr>
        <w:rPr>
          <w:szCs w:val="23"/>
          <w:rFonts w:ascii="Times New Roman" w:hAnsi="Times New Roman" w:eastAsia=""/>
          <w:color w:val="94B6D2" w:themeColor="accent1"/>
          <w:lang w:val="fr-FR"/>
        </w:rPr>
      </w:pPr>
      <w:r>
        <w:rPr/>
        <w:t>Nous vérifions si the sample espèces number est cohérente vec the measure number.</w:t>
      </w:r>
      <w:r/>
    </w:p>
    <w:p>
      <w:pPr>
        <w:pStyle w:val="Titre3"/>
      </w:pPr>
      <w:bookmarkStart w:id="41" w:name="_Toc429984548"/>
      <w:r>
        <w:rPr/>
        <w:t>Position</w:t>
      </w:r>
      <w:bookmarkEnd w:id="41"/>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la position de l’activité pour chaque échantillon est cohérente.</w:t>
      </w:r>
      <w:r/>
    </w:p>
    <w:p>
      <w:pPr>
        <w:pStyle w:val="Titre3"/>
      </w:pPr>
      <w:bookmarkStart w:id="42" w:name="_Toc429984549"/>
      <w:r>
        <w:rPr/>
        <w:t>Sample without Measure</w:t>
      </w:r>
      <w:bookmarkEnd w:id="42"/>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sample has at least one measure.</w:t>
      </w:r>
      <w:r/>
    </w:p>
    <w:p>
      <w:pPr>
        <w:pStyle w:val="Titre3"/>
      </w:pPr>
      <w:bookmarkStart w:id="43" w:name="_Toc429984550"/>
      <w:r>
        <w:rPr/>
        <w:t>Sample without Espèces</w:t>
      </w:r>
      <w:bookmarkEnd w:id="43"/>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sample has at least one espèce.</w:t>
      </w:r>
      <w:r/>
    </w:p>
    <w:p>
      <w:pPr>
        <w:pStyle w:val="Titre3"/>
      </w:pPr>
      <w:bookmarkStart w:id="44" w:name="_Toc429984551"/>
      <w:r>
        <w:rPr/>
        <w:t>Sample without Trip</w:t>
      </w:r>
      <w:bookmarkEnd w:id="44"/>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sample is linked at one trip.</w:t>
      </w:r>
      <w:r/>
    </w:p>
    <w:p>
      <w:pPr>
        <w:pStyle w:val="Titre3"/>
      </w:pPr>
      <w:bookmarkStart w:id="45" w:name="_Toc429984552"/>
      <w:r>
        <w:rPr/>
        <w:t>Super Sample</w:t>
      </w:r>
      <w:bookmarkEnd w:id="45"/>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sub-sample number is consistent.</w:t>
      </w:r>
      <w:r/>
    </w:p>
    <w:p>
      <w:pPr>
        <w:pStyle w:val="Titre3"/>
      </w:pPr>
      <w:bookmarkStart w:id="46" w:name="_Toc429984553"/>
      <w:r>
        <w:rPr/>
        <w:t>Well</w:t>
      </w:r>
      <w:bookmarkEnd w:id="46"/>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sample is linked at one trip.</w:t>
      </w:r>
      <w:r/>
    </w:p>
    <w:p>
      <w:pPr>
        <w:pStyle w:val="Titre3"/>
      </w:pPr>
      <w:bookmarkStart w:id="47" w:name="_Toc429984554"/>
      <w:bookmarkEnd w:id="47"/>
      <w:r>
        <w:rPr/>
        <w:t>Ratio of little and big fish</w:t>
      </w:r>
      <w:r/>
    </w:p>
    <w:p>
      <w:pPr>
        <w:pStyle w:val="ListBullet2"/>
        <w:numPr>
          <w:ilvl w:val="0"/>
          <w:numId w:val="1"/>
        </w:numPr>
        <w:rPr>
          <w:szCs w:val="23"/>
          <w:rFonts w:ascii="Times New Roman" w:hAnsi="Times New Roman" w:eastAsia=""/>
          <w:color w:val="94B6D2" w:themeColor="accent1"/>
          <w:lang w:val="fr-FR"/>
        </w:rPr>
      </w:pPr>
      <w:r>
        <w:rPr/>
        <w:t>Nous vérifions si the percentage of little and big fish sampled is consistent.</w:t>
      </w:r>
      <w:r/>
    </w:p>
    <w:p>
      <w:pPr>
        <w:pStyle w:val="Titre3"/>
      </w:pPr>
      <w:bookmarkStart w:id="48" w:name="_Toc429984555"/>
      <w:bookmarkEnd w:id="48"/>
      <w:r>
        <w:rPr>
          <w:rStyle w:val="Hps"/>
        </w:rPr>
        <w:t>Weighting</w:t>
      </w:r>
      <w:r/>
    </w:p>
    <w:p>
      <w:pPr>
        <w:pStyle w:val="ListBullet2"/>
        <w:numPr>
          <w:ilvl w:val="0"/>
          <w:numId w:val="1"/>
        </w:numPr>
        <w:rPr>
          <w:szCs w:val="23"/>
          <w:rFonts w:ascii="Times New Roman" w:hAnsi="Times New Roman" w:eastAsia=""/>
          <w:color w:val="94B6D2" w:themeColor="accent1"/>
          <w:lang w:val="fr-FR"/>
        </w:rPr>
      </w:pPr>
      <w:r>
        <w:rPr/>
        <w:t>We examine the weighting information pour each sample well is consistent</w:t>
      </w:r>
      <w:r/>
    </w:p>
    <w:p>
      <w:pPr>
        <w:pStyle w:val="Normal"/>
        <w:spacing w:lineRule="auto" w:line="276" w:before="0" w:after="200"/>
        <w:rPr>
          <w:sz w:val="28"/>
          <w:spacing w:val="20"/>
          <w:b/>
          <w:sz w:val="28"/>
          <w:b/>
          <w:szCs w:val="28"/>
          <w:bCs/>
          <w:color w:val="94B6D2" w:themeColor="accent1"/>
        </w:rPr>
      </w:pPr>
      <w:r>
        <w:rPr>
          <w:b/>
          <w:bCs/>
          <w:color w:val="94B6D2" w:themeColor="accent1"/>
          <w:spacing w:val="20"/>
          <w:sz w:val="28"/>
          <w:szCs w:val="28"/>
        </w:rPr>
        <w:t>Well</w:t>
      </w:r>
      <w:r/>
    </w:p>
    <w:p>
      <w:pPr>
        <w:pStyle w:val="Titre3"/>
      </w:pPr>
      <w:r>
        <w:rPr/>
        <w:t xml:space="preserve">Activité </w:t>
      </w:r>
      <w:r/>
    </w:p>
    <w:p>
      <w:pPr>
        <w:pStyle w:val="ListBullet2"/>
        <w:numPr>
          <w:ilvl w:val="0"/>
          <w:numId w:val="1"/>
        </w:numPr>
        <w:rPr>
          <w:szCs w:val="23"/>
          <w:rFonts w:ascii="Times New Roman" w:hAnsi="Times New Roman" w:eastAsia=""/>
          <w:color w:val="94B6D2" w:themeColor="accent1"/>
          <w:lang w:val="fr-FR"/>
        </w:rPr>
      </w:pPr>
      <w:r>
        <w:rPr/>
        <w:t>Nous vérifions si the Activité information pour each well plan is consistent. We examine the date and the number.</w:t>
      </w:r>
      <w:r/>
    </w:p>
    <w:p>
      <w:pPr>
        <w:pStyle w:val="ListBullet3"/>
        <w:numPr>
          <w:ilvl w:val="0"/>
          <w:numId w:val="2"/>
        </w:numPr>
        <w:rPr>
          <w:szCs w:val="23"/>
          <w:rFonts w:ascii="Times New Roman" w:hAnsi="Times New Roman" w:eastAsia=""/>
          <w:color w:val="DD8047" w:themeColor="accent2"/>
          <w:lang w:val="fr-FR"/>
        </w:rPr>
      </w:pPr>
      <w:r>
        <w:rPr/>
        <w:t>You must examine in the well plan the date and the number of the Activité.</w:t>
      </w:r>
      <w:r/>
    </w:p>
    <w:p>
      <w:pPr>
        <w:pStyle w:val="ListBullet3"/>
        <w:numPr>
          <w:ilvl w:val="0"/>
          <w:numId w:val="2"/>
        </w:numPr>
        <w:rPr>
          <w:szCs w:val="23"/>
          <w:rFonts w:ascii="Times New Roman" w:hAnsi="Times New Roman" w:eastAsia=""/>
          <w:color w:val="DD8047" w:themeColor="accent2"/>
          <w:lang w:val="fr-FR"/>
        </w:rPr>
      </w:pPr>
      <w:r>
        <w:rPr/>
        <w:t>You must check if the logbook is in AVDTH.</w:t>
      </w:r>
      <w:r/>
    </w:p>
    <w:p>
      <w:pPr>
        <w:pStyle w:val="Titre3"/>
      </w:pPr>
      <w:bookmarkStart w:id="49" w:name="_Toc429984557"/>
      <w:r>
        <w:rPr/>
        <w:t>Well without Trip</w:t>
      </w:r>
      <w:bookmarkEnd w:id="49"/>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well is associated at one trip existing.</w:t>
      </w:r>
      <w:r/>
    </w:p>
    <w:p>
      <w:pPr>
        <w:pStyle w:val="ListBullet3"/>
        <w:numPr>
          <w:ilvl w:val="0"/>
          <w:numId w:val="2"/>
        </w:numPr>
        <w:rPr>
          <w:szCs w:val="23"/>
          <w:rFonts w:ascii="Times New Roman" w:hAnsi="Times New Roman" w:eastAsia=""/>
          <w:color w:val="DD8047" w:themeColor="accent2"/>
          <w:lang w:val="fr-FR"/>
        </w:rPr>
      </w:pPr>
      <w:r>
        <w:rPr/>
        <w:t>You must enter the logbook in AVDTH.</w:t>
      </w:r>
      <w:r/>
    </w:p>
    <w:p>
      <w:pPr>
        <w:pStyle w:val="Titre3"/>
      </w:pPr>
      <w:bookmarkStart w:id="50" w:name="_Toc429984558"/>
      <w:r>
        <w:rPr/>
        <w:t>Well without Well Plan</w:t>
      </w:r>
      <w:bookmarkEnd w:id="50"/>
      <w:r>
        <w:rPr/>
        <w:t xml:space="preserve"> </w:t>
      </w:r>
      <w:r/>
    </w:p>
    <w:p>
      <w:pPr>
        <w:pStyle w:val="ListBullet2"/>
        <w:numPr>
          <w:ilvl w:val="0"/>
          <w:numId w:val="1"/>
        </w:numPr>
        <w:rPr>
          <w:szCs w:val="23"/>
          <w:rFonts w:ascii="Times New Roman" w:hAnsi="Times New Roman" w:eastAsia=""/>
          <w:color w:val="94B6D2" w:themeColor="accent1"/>
          <w:lang w:val="fr-FR"/>
        </w:rPr>
      </w:pPr>
      <w:r>
        <w:rPr/>
        <w:t>Nous vérifions si the well is associated at least one well plan existing.</w:t>
      </w:r>
      <w:r/>
    </w:p>
    <w:p>
      <w:pPr>
        <w:pStyle w:val="Normal"/>
        <w:spacing w:lineRule="auto" w:line="276" w:before="0" w:after="200"/>
        <w:rPr>
          <w:caps/>
          <w:sz w:val="32"/>
          <w:sz w:val="32"/>
          <w:szCs w:val="32"/>
          <w:rFonts w:ascii="Gill Sans MT" w:hAnsi="Gill Sans MT" w:eastAsia="" w:cs="" w:cstheme="majorBidi" w:eastAsiaTheme="majorEastAsia"/>
          <w:color w:val="775F55" w:themeColor="text2"/>
          <w:lang w:val="fr-FR"/>
        </w:rPr>
      </w:pPr>
      <w:r>
        <w:rPr>
          <w:rFonts w:eastAsia="" w:cs="" w:cstheme="majorBidi" w:eastAsiaTheme="majorEastAsia" w:ascii="Gill Sans MT" w:hAnsi="Gill Sans MT"/>
          <w:caps/>
          <w:color w:val="775F55" w:themeColor="text2"/>
          <w:sz w:val="32"/>
          <w:szCs w:val="32"/>
        </w:rPr>
      </w:r>
      <w:r>
        <w:br w:type="page"/>
      </w:r>
      <w:r/>
    </w:p>
    <w:p>
      <w:pPr>
        <w:pStyle w:val="Titre1"/>
        <w:rPr>
          <w:caps/>
          <w:sz w:val="32"/>
          <w:sz w:val="32"/>
          <w:szCs w:val="32"/>
          <w:rFonts w:ascii="Times New Roman" w:hAnsi="Times New Roman" w:eastAsia="" w:cs="" w:cstheme="majorBidi" w:eastAsiaTheme="majorEastAsia"/>
          <w:color w:val="775F55" w:themeColor="text2"/>
          <w:lang w:val="fr-FR"/>
        </w:rPr>
      </w:pPr>
      <w:bookmarkStart w:id="51" w:name="_Ref430007081"/>
      <w:bookmarkStart w:id="52" w:name="_Ref430007077"/>
      <w:bookmarkStart w:id="53" w:name="_Toc429984559"/>
      <w:bookmarkEnd w:id="51"/>
      <w:bookmarkEnd w:id="52"/>
      <w:bookmarkEnd w:id="53"/>
      <w:r>
        <w:rPr/>
        <w:t>Anapo (Seulement pour les membres de l’OT)</w:t>
      </w:r>
      <w:r/>
    </w:p>
    <w:p>
      <w:pPr>
        <w:pStyle w:val="Normal"/>
        <w:spacing w:lineRule="auto" w:line="276" w:before="0" w:after="200"/>
        <w:rPr>
          <w:szCs w:val="23"/>
          <w:rFonts w:ascii="Gill Sans MT" w:hAnsi="Gill Sans MT" w:eastAsia="" w:eastAsiaTheme="minorEastAsia"/>
          <w:lang w:val="fr-FR"/>
        </w:rPr>
      </w:pPr>
      <w:r>
        <w:rPr>
          <w:rFonts w:ascii="Gill Sans MT" w:hAnsi="Gill Sans MT"/>
        </w:rPr>
      </w:r>
      <w:r/>
    </w:p>
    <w:p>
      <w:pPr>
        <w:pStyle w:val="Titre1"/>
      </w:pPr>
      <w:r>
        <w:rPr/>
      </w:r>
      <w:r>
        <w:br w:type="page"/>
      </w:r>
      <w:r/>
    </w:p>
    <w:p>
      <w:pPr>
        <w:pStyle w:val="Normal"/>
        <w:spacing w:lineRule="auto" w:line="276" w:before="0" w:after="200"/>
        <w:rPr>
          <w:caps/>
          <w:sz w:val="32"/>
          <w:sz w:val="32"/>
          <w:szCs w:val="32"/>
          <w:rFonts w:ascii="Gill Sans MT" w:hAnsi="Gill Sans MT" w:eastAsia="" w:cs="" w:cstheme="majorBidi" w:eastAsiaTheme="majorEastAsia"/>
          <w:color w:val="775F55" w:themeColor="text2"/>
          <w:lang w:val="fr-FR"/>
        </w:rPr>
      </w:pPr>
      <w:r>
        <w:rPr>
          <w:rFonts w:eastAsia="" w:cs="" w:cstheme="majorBidi" w:eastAsiaTheme="majorEastAsia" w:ascii="Gill Sans MT" w:hAnsi="Gill Sans MT"/>
          <w:caps/>
          <w:color w:val="775F55" w:themeColor="text2"/>
          <w:sz w:val="32"/>
          <w:szCs w:val="32"/>
        </w:rPr>
      </w:r>
      <w:r/>
    </w:p>
    <w:p>
      <w:pPr>
        <w:pStyle w:val="Titre1"/>
      </w:pPr>
      <w:bookmarkStart w:id="54" w:name="_Toc368935892"/>
      <w:bookmarkStart w:id="55" w:name="_Toc429984560"/>
      <w:bookmarkStart w:id="56" w:name="_Toc429984344"/>
      <w:bookmarkEnd w:id="54"/>
      <w:bookmarkEnd w:id="55"/>
      <w:bookmarkEnd w:id="56"/>
      <w:r>
        <w:rPr/>
        <w:t>Remerciements</w:t>
      </w:r>
      <w:r/>
    </w:p>
    <w:p>
      <w:pPr>
        <w:pStyle w:val="Normal"/>
        <w:rPr>
          <w:sz w:val="20"/>
          <w:sz w:val="20"/>
          <w:szCs w:val="20"/>
          <w:rFonts w:ascii="Gill Sans MT" w:hAnsi="Gill Sans MT"/>
        </w:rPr>
      </w:pPr>
      <w:r>
        <w:rPr>
          <w:rFonts w:ascii="Gill Sans MT" w:hAnsi="Gill Sans MT"/>
          <w:sz w:val="20"/>
          <w:szCs w:val="20"/>
        </w:rPr>
        <w:t>Jean-Jacques Lechauve et Laurent Floc’h pour le développement des versions précédentes.</w:t>
      </w:r>
      <w:r/>
    </w:p>
    <w:p>
      <w:pPr>
        <w:pStyle w:val="Normal"/>
        <w:rPr>
          <w:sz w:val="20"/>
          <w:sz w:val="20"/>
          <w:szCs w:val="20"/>
          <w:rFonts w:ascii="Gill Sans MT" w:hAnsi="Gill Sans MT"/>
        </w:rPr>
      </w:pPr>
      <w:r>
        <w:rPr>
          <w:rFonts w:ascii="Gill Sans MT" w:hAnsi="Gill Sans MT"/>
          <w:sz w:val="20"/>
          <w:szCs w:val="20"/>
        </w:rPr>
        <w:t>Pascal Cauquil, Jean-Jacques Lechauve pour le développement de la base AVDTH.</w:t>
      </w:r>
      <w:r/>
    </w:p>
    <w:p>
      <w:pPr>
        <w:pStyle w:val="Normal"/>
        <w:rPr>
          <w:sz w:val="20"/>
          <w:sz w:val="20"/>
          <w:szCs w:val="20"/>
          <w:rFonts w:ascii="Gill Sans MT" w:hAnsi="Gill Sans MT"/>
        </w:rPr>
      </w:pPr>
      <w:r>
        <w:rPr>
          <w:rFonts w:ascii="Gill Sans MT" w:hAnsi="Gill Sans MT"/>
          <w:sz w:val="20"/>
          <w:szCs w:val="20"/>
        </w:rPr>
        <w:t>Pierre Chavance, Emmanuel Chassot, Patrice Dewals et Alain Damiano pour les informations métiers et scientifiques.</w:t>
      </w:r>
      <w:r/>
    </w:p>
    <w:p>
      <w:pPr>
        <w:pStyle w:val="Normal"/>
        <w:rPr>
          <w:sz w:val="20"/>
          <w:sz w:val="20"/>
          <w:szCs w:val="20"/>
          <w:rFonts w:ascii="Gill Sans MT" w:hAnsi="Gill Sans MT"/>
        </w:rPr>
      </w:pPr>
      <w:r>
        <w:rPr>
          <w:rFonts w:ascii="Gill Sans MT" w:hAnsi="Gill Sans MT"/>
          <w:sz w:val="20"/>
          <w:szCs w:val="20"/>
        </w:rPr>
        <w:t>Pierre Lopez pour la realisation du logo de la page de garde.</w:t>
      </w:r>
      <w:r/>
    </w:p>
    <w:p>
      <w:pPr>
        <w:pStyle w:val="Normal"/>
        <w:spacing w:lineRule="auto" w:line="276" w:before="0" w:after="200"/>
        <w:jc w:val="left"/>
        <w:rPr>
          <w:caps/>
          <w:b/>
          <w:b/>
          <w:szCs w:val="23"/>
          <w:bCs/>
          <w:rFonts w:ascii="Times New Roman" w:hAnsi="Times New Roman" w:eastAsia=""/>
          <w:color w:val="775F55" w:themeColor="text2"/>
          <w:lang w:val="fr-FR"/>
        </w:rPr>
      </w:pPr>
      <w:r>
        <w:rPr>
          <w:b/>
          <w:bCs/>
          <w:caps/>
          <w:color w:val="775F55" w:themeColor="text2"/>
        </w:rPr>
      </w:r>
      <w:r>
        <w:br w:type="page"/>
      </w:r>
      <w:r/>
    </w:p>
    <w:p>
      <w:pPr>
        <w:pStyle w:val="Titre1"/>
        <w:rPr>
          <w:caps/>
          <w:sz w:val="32"/>
          <w:sz w:val="32"/>
          <w:szCs w:val="32"/>
          <w:rFonts w:ascii="Times New Roman" w:hAnsi="Times New Roman" w:eastAsia="" w:cs="" w:cstheme="majorBidi" w:eastAsiaTheme="majorEastAsia"/>
          <w:color w:val="775F55" w:themeColor="text2"/>
          <w:lang w:val="fr-FR"/>
        </w:rPr>
      </w:pPr>
      <w:bookmarkStart w:id="57" w:name="_Toc429984561"/>
      <w:bookmarkStart w:id="58" w:name="_Toc429984345"/>
      <w:bookmarkEnd w:id="57"/>
      <w:bookmarkEnd w:id="58"/>
      <w:r>
        <w:rPr/>
        <w:t>Tables Des Matières</w:t>
      </w:r>
      <w:r/>
    </w:p>
    <w:p>
      <w:pPr>
        <w:pStyle w:val="Tabledesmatiresniveau1"/>
        <w:rPr>
          <w:smallCaps w:val="false"/>
          <w:caps w:val="false"/>
          <w:b w:val="false"/>
          <w:b w:val="false"/>
          <w:szCs w:val="22"/>
          <w:bCs w:val="false"/>
          <w:rFonts w:ascii="Tw Cen MT" w:hAnsi="Tw Cen MT" w:asciiTheme="minorHAnsi" w:hAnsiTheme="minorHAnsi"/>
          <w:color w:val="00000A"/>
          <w:lang w:eastAsia="fr-FR"/>
        </w:rPr>
      </w:pPr>
      <w:r>
        <w:fldChar w:fldCharType="begin"/>
      </w:r>
      <w:r>
        <w:instrText> TOC \z \o "1-5" \u \h</w:instrText>
      </w:r>
      <w:r>
        <w:fldChar w:fldCharType="separate"/>
      </w:r>
      <w:hyperlink w:anchor="_Toc429984518">
        <w:r>
          <w:rPr>
            <w:webHidden/>
            <w:rStyle w:val="Sautdindex"/>
          </w:rPr>
          <w:t>Introduction</w:t>
        </w:r>
        <w:r>
          <w:rPr>
            <w:webHidden/>
          </w:rPr>
          <w:fldChar w:fldCharType="begin"/>
        </w:r>
        <w:r>
          <w:rPr>
            <w:webHidden/>
          </w:rPr>
          <w:instrText>PAGEREF _Toc429984518 \h</w:instrText>
        </w:r>
        <w:r>
          <w:rPr>
            <w:webHidden/>
          </w:rPr>
          <w:fldChar w:fldCharType="separate"/>
        </w:r>
        <w:r>
          <w:rPr>
            <w:rStyle w:val="Sautdindex"/>
            <w:vanish w:val="false"/>
          </w:rPr>
          <w:tab/>
          <w:t>2</w:t>
        </w:r>
        <w:r>
          <w:rPr>
            <w:webHidden/>
          </w:rPr>
          <w:fldChar w:fldCharType="end"/>
        </w:r>
      </w:hyperlink>
      <w:r/>
    </w:p>
    <w:p>
      <w:pPr>
        <w:pStyle w:val="Tabledesmatiresniveau2"/>
        <w:rPr>
          <w:szCs w:val="22"/>
          <w:rFonts w:ascii="Tw Cen MT" w:hAnsi="Tw Cen MT" w:asciiTheme="minorHAnsi" w:hAnsiTheme="minorHAnsi"/>
          <w:lang w:eastAsia="fr-FR"/>
        </w:rPr>
      </w:pPr>
      <w:hyperlink w:anchor="_Toc429984519">
        <w:r>
          <w:rPr>
            <w:webHidden/>
            <w:rStyle w:val="Sautdindex"/>
          </w:rPr>
          <w:t>Contexte</w:t>
        </w:r>
        <w:r>
          <w:rPr>
            <w:webHidden/>
          </w:rPr>
          <w:fldChar w:fldCharType="begin"/>
        </w:r>
        <w:r>
          <w:rPr>
            <w:webHidden/>
          </w:rPr>
          <w:instrText>PAGEREF _Toc429984519 \h</w:instrText>
        </w:r>
        <w:r>
          <w:rPr>
            <w:webHidden/>
          </w:rPr>
          <w:fldChar w:fldCharType="separate"/>
        </w:r>
        <w:r>
          <w:rPr>
            <w:rStyle w:val="Sautdindex"/>
            <w:vanish w:val="false"/>
          </w:rPr>
          <w:tab/>
          <w:t>2</w:t>
        </w:r>
        <w:r>
          <w:rPr>
            <w:webHidden/>
          </w:rPr>
          <w:fldChar w:fldCharType="end"/>
        </w:r>
      </w:hyperlink>
      <w:r/>
    </w:p>
    <w:p>
      <w:pPr>
        <w:pStyle w:val="Tabledesmatiresniveau2"/>
        <w:rPr>
          <w:szCs w:val="22"/>
          <w:rFonts w:ascii="Tw Cen MT" w:hAnsi="Tw Cen MT" w:asciiTheme="minorHAnsi" w:hAnsiTheme="minorHAnsi"/>
          <w:lang w:eastAsia="fr-FR"/>
        </w:rPr>
      </w:pPr>
      <w:hyperlink w:anchor="_Toc429984520">
        <w:r>
          <w:rPr>
            <w:webHidden/>
            <w:rStyle w:val="Sautdindex"/>
          </w:rPr>
          <w:t>Prérequis</w:t>
        </w:r>
        <w:r>
          <w:rPr>
            <w:webHidden/>
          </w:rPr>
          <w:fldChar w:fldCharType="begin"/>
        </w:r>
        <w:r>
          <w:rPr>
            <w:webHidden/>
          </w:rPr>
          <w:instrText>PAGEREF _Toc429984520 \h</w:instrText>
        </w:r>
        <w:r>
          <w:rPr>
            <w:webHidden/>
          </w:rPr>
          <w:fldChar w:fldCharType="separate"/>
        </w:r>
        <w:r>
          <w:rPr>
            <w:rStyle w:val="Sautdindex"/>
            <w:vanish w:val="false"/>
          </w:rPr>
          <w:tab/>
          <w:t>2</w:t>
        </w:r>
        <w:r>
          <w:rPr>
            <w:webHidden/>
          </w:rPr>
          <w:fldChar w:fldCharType="end"/>
        </w:r>
      </w:hyperlink>
      <w:r/>
    </w:p>
    <w:p>
      <w:pPr>
        <w:pStyle w:val="Tabledesmatiresniveau2"/>
        <w:rPr>
          <w:szCs w:val="22"/>
          <w:rFonts w:ascii="Tw Cen MT" w:hAnsi="Tw Cen MT" w:asciiTheme="minorHAnsi" w:hAnsiTheme="minorHAnsi"/>
          <w:lang w:eastAsia="fr-FR"/>
        </w:rPr>
      </w:pPr>
      <w:hyperlink w:anchor="_Toc429984521">
        <w:r>
          <w:rPr>
            <w:webHidden/>
            <w:rStyle w:val="Sautdindex"/>
            <w:rFonts w:eastAsia="Arial"/>
          </w:rPr>
          <w:t>Divers</w:t>
        </w:r>
        <w:r>
          <w:rPr>
            <w:webHidden/>
          </w:rPr>
          <w:fldChar w:fldCharType="begin"/>
        </w:r>
        <w:r>
          <w:rPr>
            <w:webHidden/>
          </w:rPr>
          <w:instrText>PAGEREF _Toc429984521 \h</w:instrText>
        </w:r>
        <w:r>
          <w:rPr>
            <w:webHidden/>
          </w:rPr>
          <w:fldChar w:fldCharType="separate"/>
        </w:r>
        <w:r>
          <w:rPr>
            <w:rStyle w:val="Sautdindex"/>
            <w:vanish w:val="false"/>
          </w:rPr>
          <w:tab/>
          <w:t>2</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522">
        <w:r>
          <w:rPr>
            <w:webHidden/>
            <w:rStyle w:val="Sautdindex"/>
          </w:rPr>
          <w:t>InSTAllation</w:t>
        </w:r>
        <w:r>
          <w:rPr>
            <w:webHidden/>
          </w:rPr>
          <w:fldChar w:fldCharType="begin"/>
        </w:r>
        <w:r>
          <w:rPr>
            <w:webHidden/>
          </w:rPr>
          <w:instrText>PAGEREF _Toc429984522 \h</w:instrText>
        </w:r>
        <w:r>
          <w:rPr>
            <w:webHidden/>
          </w:rPr>
          <w:fldChar w:fldCharType="separate"/>
        </w:r>
        <w:r>
          <w:rPr>
            <w:rStyle w:val="Sautdindex"/>
            <w:vanish w:val="false"/>
          </w:rPr>
          <w:tab/>
          <w:t>3</w:t>
        </w:r>
        <w:r>
          <w:rPr>
            <w:webHidden/>
          </w:rPr>
          <w:fldChar w:fldCharType="end"/>
        </w:r>
      </w:hyperlink>
      <w:r/>
    </w:p>
    <w:p>
      <w:pPr>
        <w:pStyle w:val="Tabledesmatiresniveau2"/>
        <w:rPr>
          <w:szCs w:val="22"/>
          <w:rFonts w:ascii="Tw Cen MT" w:hAnsi="Tw Cen MT" w:asciiTheme="minorHAnsi" w:hAnsiTheme="minorHAnsi"/>
          <w:lang w:eastAsia="fr-FR"/>
        </w:rPr>
      </w:pPr>
      <w:hyperlink w:anchor="_Toc429984523">
        <w:r>
          <w:rPr>
            <w:webHidden/>
            <w:rStyle w:val="Sautdindex"/>
          </w:rPr>
          <w:t>Préambule</w:t>
        </w:r>
        <w:r>
          <w:rPr>
            <w:webHidden/>
          </w:rPr>
          <w:fldChar w:fldCharType="begin"/>
        </w:r>
        <w:r>
          <w:rPr>
            <w:webHidden/>
          </w:rPr>
          <w:instrText>PAGEREF _Toc429984523 \h</w:instrText>
        </w:r>
        <w:r>
          <w:rPr>
            <w:webHidden/>
          </w:rPr>
          <w:fldChar w:fldCharType="separate"/>
        </w:r>
        <w:r>
          <w:rPr>
            <w:rStyle w:val="Sautdindex"/>
            <w:vanish w:val="false"/>
          </w:rPr>
          <w:tab/>
          <w:t>3</w:t>
        </w:r>
        <w:r>
          <w:rPr>
            <w:webHidden/>
          </w:rPr>
          <w:fldChar w:fldCharType="end"/>
        </w:r>
      </w:hyperlink>
      <w:r/>
    </w:p>
    <w:p>
      <w:pPr>
        <w:pStyle w:val="Tabledesmatiresniveau2"/>
        <w:rPr>
          <w:szCs w:val="22"/>
          <w:rFonts w:ascii="Tw Cen MT" w:hAnsi="Tw Cen MT" w:asciiTheme="minorHAnsi" w:hAnsiTheme="minorHAnsi"/>
          <w:lang w:eastAsia="fr-FR"/>
        </w:rPr>
      </w:pPr>
      <w:hyperlink w:anchor="_Toc429984524">
        <w:r>
          <w:rPr>
            <w:webHidden/>
            <w:rStyle w:val="Sautdindex"/>
          </w:rPr>
          <w:t>Procédure</w:t>
        </w:r>
        <w:r>
          <w:rPr>
            <w:webHidden/>
          </w:rPr>
          <w:fldChar w:fldCharType="begin"/>
        </w:r>
        <w:r>
          <w:rPr>
            <w:webHidden/>
          </w:rPr>
          <w:instrText>PAGEREF _Toc429984524 \h</w:instrText>
        </w:r>
        <w:r>
          <w:rPr>
            <w:webHidden/>
          </w:rPr>
          <w:fldChar w:fldCharType="separate"/>
        </w:r>
        <w:r>
          <w:rPr>
            <w:rStyle w:val="Sautdindex"/>
            <w:vanish w:val="false"/>
          </w:rPr>
          <w:tab/>
          <w:t>3</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525">
        <w:r>
          <w:rPr>
            <w:webHidden/>
            <w:rStyle w:val="Sautdindex"/>
          </w:rPr>
          <w:t>UTILISATION</w:t>
        </w:r>
        <w:r>
          <w:rPr>
            <w:webHidden/>
          </w:rPr>
          <w:fldChar w:fldCharType="begin"/>
        </w:r>
        <w:r>
          <w:rPr>
            <w:webHidden/>
          </w:rPr>
          <w:instrText>PAGEREF _Toc429984525 \h</w:instrText>
        </w:r>
        <w:r>
          <w:rPr>
            <w:webHidden/>
          </w:rPr>
          <w:fldChar w:fldCharType="separate"/>
        </w:r>
        <w:r>
          <w:rPr>
            <w:rStyle w:val="Sautdindex"/>
            <w:vanish w:val="false"/>
          </w:rPr>
          <w:tab/>
          <w:t>8</w:t>
        </w:r>
        <w:r>
          <w:rPr>
            <w:webHidden/>
          </w:rPr>
          <w:fldChar w:fldCharType="end"/>
        </w:r>
      </w:hyperlink>
      <w:r/>
    </w:p>
    <w:p>
      <w:pPr>
        <w:pStyle w:val="Tabledesmatiresniveau2"/>
        <w:rPr>
          <w:szCs w:val="22"/>
          <w:rFonts w:ascii="Tw Cen MT" w:hAnsi="Tw Cen MT" w:asciiTheme="minorHAnsi" w:hAnsiTheme="minorHAnsi"/>
          <w:lang w:eastAsia="fr-FR"/>
        </w:rPr>
      </w:pPr>
      <w:hyperlink w:anchor="_Toc429984526">
        <w:r>
          <w:rPr>
            <w:webHidden/>
            <w:rStyle w:val="Sautdindex"/>
          </w:rPr>
          <w:t>Lancer AKaDo</w:t>
        </w:r>
        <w:r>
          <w:rPr>
            <w:webHidden/>
          </w:rPr>
          <w:fldChar w:fldCharType="begin"/>
        </w:r>
        <w:r>
          <w:rPr>
            <w:webHidden/>
          </w:rPr>
          <w:instrText>PAGEREF _Toc429984526 \h</w:instrText>
        </w:r>
        <w:r>
          <w:rPr>
            <w:webHidden/>
          </w:rPr>
          <w:fldChar w:fldCharType="separate"/>
        </w:r>
        <w:r>
          <w:rPr>
            <w:rStyle w:val="Sautdindex"/>
            <w:vanish w:val="false"/>
          </w:rPr>
          <w:tab/>
          <w:t>8</w:t>
        </w:r>
        <w:r>
          <w:rPr>
            <w:webHidden/>
          </w:rPr>
          <w:fldChar w:fldCharType="end"/>
        </w:r>
      </w:hyperlink>
      <w:r/>
    </w:p>
    <w:p>
      <w:pPr>
        <w:pStyle w:val="Tabledesmatiresniveau2"/>
        <w:rPr>
          <w:szCs w:val="22"/>
          <w:rFonts w:ascii="Tw Cen MT" w:hAnsi="Tw Cen MT" w:asciiTheme="minorHAnsi" w:hAnsiTheme="minorHAnsi"/>
          <w:lang w:eastAsia="fr-FR"/>
        </w:rPr>
      </w:pPr>
      <w:hyperlink w:anchor="_Toc429984527">
        <w:r>
          <w:rPr>
            <w:webHidden/>
            <w:rStyle w:val="Sautdindex"/>
          </w:rPr>
          <w:t>Résultats dans la feuille de calcul</w:t>
        </w:r>
        <w:r>
          <w:rPr>
            <w:webHidden/>
          </w:rPr>
          <w:fldChar w:fldCharType="begin"/>
        </w:r>
        <w:r>
          <w:rPr>
            <w:webHidden/>
          </w:rPr>
          <w:instrText>PAGEREF _Toc429984527 \h</w:instrText>
        </w:r>
        <w:r>
          <w:rPr>
            <w:webHidden/>
          </w:rPr>
          <w:fldChar w:fldCharType="separate"/>
        </w:r>
        <w:r>
          <w:rPr>
            <w:rStyle w:val="Sautdindex"/>
            <w:vanish w:val="false"/>
          </w:rPr>
          <w:tab/>
          <w:t>10</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528">
        <w:r>
          <w:rPr>
            <w:webHidden/>
            <w:rStyle w:val="Sautdindex"/>
          </w:rPr>
          <w:t>JEU de contrÔles</w:t>
        </w:r>
        <w:r>
          <w:rPr>
            <w:webHidden/>
          </w:rPr>
          <w:fldChar w:fldCharType="begin"/>
        </w:r>
        <w:r>
          <w:rPr>
            <w:webHidden/>
          </w:rPr>
          <w:instrText>PAGEREF _Toc429984528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29">
        <w:r>
          <w:rPr>
            <w:webHidden/>
            <w:rStyle w:val="Sautdindex"/>
          </w:rPr>
          <w:t>Activité (Warning)</w:t>
        </w:r>
        <w:r>
          <w:rPr>
            <w:webHidden/>
          </w:rPr>
          <w:fldChar w:fldCharType="begin"/>
        </w:r>
        <w:r>
          <w:rPr>
            <w:webHidden/>
          </w:rPr>
          <w:instrText>PAGEREF _Toc429984529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0">
        <w:r>
          <w:rPr>
            <w:webHidden/>
            <w:rStyle w:val="Sautdindex"/>
          </w:rPr>
          <w:t>Fishing Time</w:t>
        </w:r>
        <w:r>
          <w:rPr>
            <w:webHidden/>
          </w:rPr>
          <w:fldChar w:fldCharType="begin"/>
        </w:r>
        <w:r>
          <w:rPr>
            <w:webHidden/>
          </w:rPr>
          <w:instrText>PAGEREF _Toc429984530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1">
        <w:r>
          <w:rPr>
            <w:webHidden/>
            <w:rStyle w:val="Sautdindex"/>
          </w:rPr>
          <w:t>Time At Sea</w:t>
        </w:r>
        <w:r>
          <w:rPr>
            <w:webHidden/>
          </w:rPr>
          <w:fldChar w:fldCharType="begin"/>
        </w:r>
        <w:r>
          <w:rPr>
            <w:webHidden/>
          </w:rPr>
          <w:instrText>PAGEREF _Toc429984531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2">
        <w:r>
          <w:rPr>
            <w:webHidden/>
            <w:rStyle w:val="Sautdindex"/>
          </w:rPr>
          <w:t>Landing (Warning)</w:t>
        </w:r>
        <w:r>
          <w:rPr>
            <w:webHidden/>
          </w:rPr>
          <w:fldChar w:fldCharType="begin"/>
        </w:r>
        <w:r>
          <w:rPr>
            <w:webHidden/>
          </w:rPr>
          <w:instrText>PAGEREF _Toc429984532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3">
        <w:r>
          <w:rPr>
            <w:webHidden/>
            <w:rStyle w:val="Sautdindex"/>
          </w:rPr>
          <w:t>Landing Total Weight</w:t>
        </w:r>
        <w:r>
          <w:rPr>
            <w:webHidden/>
          </w:rPr>
          <w:fldChar w:fldCharType="begin"/>
        </w:r>
        <w:r>
          <w:rPr>
            <w:webHidden/>
          </w:rPr>
          <w:instrText>PAGEREF _Toc429984533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4">
        <w:r>
          <w:rPr>
            <w:webHidden/>
            <w:rStyle w:val="Sautdindex"/>
          </w:rPr>
          <w:t>Loch (Warning)</w:t>
        </w:r>
        <w:r>
          <w:rPr>
            <w:webHidden/>
          </w:rPr>
          <w:fldChar w:fldCharType="begin"/>
        </w:r>
        <w:r>
          <w:rPr>
            <w:webHidden/>
          </w:rPr>
          <w:instrText>PAGEREF _Toc429984534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5">
        <w:r>
          <w:rPr>
            <w:webHidden/>
            <w:rStyle w:val="Sautdindex"/>
          </w:rPr>
          <w:t>Recovery Time</w:t>
        </w:r>
        <w:r>
          <w:rPr>
            <w:webHidden/>
          </w:rPr>
          <w:fldChar w:fldCharType="begin"/>
        </w:r>
        <w:r>
          <w:rPr>
            <w:webHidden/>
          </w:rPr>
          <w:instrText>PAGEREF _Toc429984535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6">
        <w:r>
          <w:rPr>
            <w:webHidden/>
            <w:rStyle w:val="Sautdindex"/>
          </w:rPr>
          <w:t>Temporal Limit</w:t>
        </w:r>
        <w:r>
          <w:rPr>
            <w:webHidden/>
          </w:rPr>
          <w:fldChar w:fldCharType="begin"/>
        </w:r>
        <w:r>
          <w:rPr>
            <w:webHidden/>
          </w:rPr>
          <w:instrText>PAGEREF _Toc429984536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7">
        <w:r>
          <w:rPr>
            <w:webHidden/>
            <w:rStyle w:val="Sautdindex"/>
          </w:rPr>
          <w:t>Total Catch Weight</w:t>
        </w:r>
        <w:r>
          <w:rPr>
            <w:webHidden/>
          </w:rPr>
          <w:fldChar w:fldCharType="begin"/>
        </w:r>
        <w:r>
          <w:rPr>
            <w:webHidden/>
          </w:rPr>
          <w:instrText>PAGEREF _Toc429984537 \h</w:instrText>
        </w:r>
        <w:r>
          <w:rPr>
            <w:webHidden/>
          </w:rPr>
          <w:fldChar w:fldCharType="separate"/>
        </w:r>
        <w:r>
          <w:rPr>
            <w:rStyle w:val="Sautdindex"/>
            <w:vanish w:val="false"/>
          </w:rPr>
          <w:tab/>
          <w:t>12</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8">
        <w:r>
          <w:rPr>
            <w:webHidden/>
            <w:rStyle w:val="Sautdindex"/>
          </w:rPr>
          <w:t>Raising Factor (Info)</w:t>
        </w:r>
        <w:r>
          <w:rPr>
            <w:webHidden/>
          </w:rPr>
          <w:fldChar w:fldCharType="begin"/>
        </w:r>
        <w:r>
          <w:rPr>
            <w:webHidden/>
          </w:rPr>
          <w:instrText>PAGEREF _Toc429984538 \h</w:instrText>
        </w:r>
        <w:r>
          <w:rPr>
            <w:webHidden/>
          </w:rPr>
          <w:fldChar w:fldCharType="separate"/>
        </w:r>
        <w:r>
          <w:rPr>
            <w:rStyle w:val="Sautdindex"/>
            <w:vanish w:val="false"/>
          </w:rPr>
          <w:tab/>
          <w:t>13</w:t>
        </w:r>
        <w:r>
          <w:rPr>
            <w:webHidden/>
          </w:rPr>
          <w:fldChar w:fldCharType="end"/>
        </w:r>
      </w:hyperlink>
      <w:r/>
    </w:p>
    <w:p>
      <w:pPr>
        <w:pStyle w:val="Tabledesmatiresniveau3"/>
        <w:rPr>
          <w:szCs w:val="22"/>
          <w:rFonts w:ascii="Tw Cen MT" w:hAnsi="Tw Cen MT" w:asciiTheme="minorHAnsi" w:hAnsiTheme="minorHAnsi"/>
          <w:lang w:eastAsia="fr-FR"/>
        </w:rPr>
      </w:pPr>
      <w:hyperlink w:anchor="_Toc429984539">
        <w:r>
          <w:rPr>
            <w:webHidden/>
            <w:rStyle w:val="Sautdindex"/>
          </w:rPr>
          <w:t>Fishing Context</w:t>
        </w:r>
        <w:r>
          <w:rPr>
            <w:webHidden/>
          </w:rPr>
          <w:fldChar w:fldCharType="begin"/>
        </w:r>
        <w:r>
          <w:rPr>
            <w:webHidden/>
          </w:rPr>
          <w:instrText>PAGEREF _Toc429984539 \h</w:instrText>
        </w:r>
        <w:r>
          <w:rPr>
            <w:webHidden/>
          </w:rPr>
          <w:fldChar w:fldCharType="separate"/>
        </w:r>
        <w:r>
          <w:rPr>
            <w:rStyle w:val="Sautdindex"/>
            <w:vanish w:val="false"/>
          </w:rPr>
          <w:tab/>
          <w:t>13</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0">
        <w:r>
          <w:rPr>
            <w:webHidden/>
            <w:rStyle w:val="Sautdindex"/>
          </w:rPr>
          <w:t>Operation</w:t>
        </w:r>
        <w:r>
          <w:rPr>
            <w:webHidden/>
          </w:rPr>
          <w:fldChar w:fldCharType="begin"/>
        </w:r>
        <w:r>
          <w:rPr>
            <w:webHidden/>
          </w:rPr>
          <w:instrText>PAGEREF _Toc429984540 \h</w:instrText>
        </w:r>
        <w:r>
          <w:rPr>
            <w:webHidden/>
          </w:rPr>
          <w:fldChar w:fldCharType="separate"/>
        </w:r>
        <w:r>
          <w:rPr>
            <w:rStyle w:val="Sautdindex"/>
            <w:vanish w:val="false"/>
          </w:rPr>
          <w:tab/>
          <w:t>13</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1">
        <w:r>
          <w:rPr>
            <w:webHidden/>
            <w:rStyle w:val="Sautdindex"/>
          </w:rPr>
          <w:t>Position</w:t>
        </w:r>
        <w:r>
          <w:rPr>
            <w:webHidden/>
          </w:rPr>
          <w:fldChar w:fldCharType="begin"/>
        </w:r>
        <w:r>
          <w:rPr>
            <w:webHidden/>
          </w:rPr>
          <w:instrText>PAGEREF _Toc429984541 \h</w:instrText>
        </w:r>
        <w:r>
          <w:rPr>
            <w:webHidden/>
          </w:rPr>
          <w:fldChar w:fldCharType="separate"/>
        </w:r>
        <w:r>
          <w:rPr>
            <w:rStyle w:val="Sautdindex"/>
            <w:vanish w:val="false"/>
          </w:rPr>
          <w:tab/>
          <w:t>13</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2">
        <w:r>
          <w:rPr>
            <w:webHidden/>
            <w:rStyle w:val="Sautdindex"/>
          </w:rPr>
          <w:t>Quadrant</w:t>
        </w:r>
        <w:r>
          <w:rPr>
            <w:webHidden/>
          </w:rPr>
          <w:fldChar w:fldCharType="begin"/>
        </w:r>
        <w:r>
          <w:rPr>
            <w:webHidden/>
          </w:rPr>
          <w:instrText>PAGEREF _Toc429984542 \h</w:instrText>
        </w:r>
        <w:r>
          <w:rPr>
            <w:webHidden/>
          </w:rPr>
          <w:fldChar w:fldCharType="separate"/>
        </w:r>
        <w:r>
          <w:rPr>
            <w:rStyle w:val="Sautdindex"/>
            <w:vanish w:val="false"/>
          </w:rPr>
          <w:tab/>
          <w:t>13</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3">
        <w:r>
          <w:rPr>
            <w:webHidden/>
            <w:rStyle w:val="Sautdindex"/>
          </w:rPr>
          <w:t>Weight</w:t>
        </w:r>
        <w:r>
          <w:rPr>
            <w:webHidden/>
          </w:rPr>
          <w:fldChar w:fldCharType="begin"/>
        </w:r>
        <w:r>
          <w:rPr>
            <w:webHidden/>
          </w:rPr>
          <w:instrText>PAGEREF _Toc429984543 \h</w:instrText>
        </w:r>
        <w:r>
          <w:rPr>
            <w:webHidden/>
          </w:rPr>
          <w:fldChar w:fldCharType="separate"/>
        </w:r>
        <w:r>
          <w:rPr>
            <w:rStyle w:val="Sautdindex"/>
            <w:vanish w:val="false"/>
          </w:rPr>
          <w:tab/>
          <w:t>13</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4">
        <w:r>
          <w:rPr>
            <w:webHidden/>
            <w:rStyle w:val="Sautdindex"/>
          </w:rPr>
          <w:t>Activité</w:t>
        </w:r>
        <w:r>
          <w:rPr>
            <w:rStyle w:val="Sautdindex"/>
            <w:vanish w:val="false"/>
          </w:rPr>
          <w:tab/>
        </w:r>
        <w:r>
          <w:rPr>
            <w:webHidden/>
          </w:rPr>
          <w:fldChar w:fldCharType="begin"/>
        </w:r>
        <w:r>
          <w:rPr>
            <w:webHidden/>
          </w:rPr>
          <w:instrText>PAGEREF _Toc429984544 \h</w:instrText>
        </w:r>
        <w:r>
          <w:rPr>
            <w:webHidden/>
          </w:rPr>
          <w:fldChar w:fldCharType="separate"/>
        </w:r>
        <w:r>
          <w:rPr>
            <w:rStyle w:val="Sautdindex"/>
            <w:b/>
            <w:bCs/>
            <w:vanish w:val="false"/>
          </w:rPr>
          <w:t>Erreur ! Signet non défini.</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5">
        <w:r>
          <w:rPr>
            <w:webHidden/>
            <w:rStyle w:val="Sautdindex"/>
          </w:rPr>
          <w:t>Length class</w:t>
        </w:r>
        <w:r>
          <w:rPr>
            <w:webHidden/>
          </w:rPr>
          <w:fldChar w:fldCharType="begin"/>
        </w:r>
        <w:r>
          <w:rPr>
            <w:webHidden/>
          </w:rPr>
          <w:instrText>PAGEREF _Toc429984545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6">
        <w:r>
          <w:rPr>
            <w:webHidden/>
            <w:rStyle w:val="Sautdindex"/>
          </w:rPr>
          <w:t>Espèces</w:t>
        </w:r>
        <w:r>
          <w:rPr>
            <w:webHidden/>
          </w:rPr>
          <w:fldChar w:fldCharType="begin"/>
        </w:r>
        <w:r>
          <w:rPr>
            <w:webHidden/>
          </w:rPr>
          <w:instrText>PAGEREF _Toc429984546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7">
        <w:r>
          <w:rPr>
            <w:webHidden/>
            <w:rStyle w:val="Sautdindex"/>
          </w:rPr>
          <w:t>Measure</w:t>
        </w:r>
        <w:r>
          <w:rPr>
            <w:webHidden/>
          </w:rPr>
          <w:fldChar w:fldCharType="begin"/>
        </w:r>
        <w:r>
          <w:rPr>
            <w:webHidden/>
          </w:rPr>
          <w:instrText>PAGEREF _Toc429984547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8">
        <w:r>
          <w:rPr>
            <w:webHidden/>
            <w:rStyle w:val="Sautdindex"/>
          </w:rPr>
          <w:t>Position</w:t>
        </w:r>
        <w:r>
          <w:rPr>
            <w:webHidden/>
          </w:rPr>
          <w:fldChar w:fldCharType="begin"/>
        </w:r>
        <w:r>
          <w:rPr>
            <w:webHidden/>
          </w:rPr>
          <w:instrText>PAGEREF _Toc429984548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49">
        <w:r>
          <w:rPr>
            <w:webHidden/>
            <w:rStyle w:val="Sautdindex"/>
          </w:rPr>
          <w:t>Sample without Measure</w:t>
        </w:r>
        <w:r>
          <w:rPr>
            <w:webHidden/>
          </w:rPr>
          <w:fldChar w:fldCharType="begin"/>
        </w:r>
        <w:r>
          <w:rPr>
            <w:webHidden/>
          </w:rPr>
          <w:instrText>PAGEREF _Toc429984549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0">
        <w:r>
          <w:rPr>
            <w:webHidden/>
            <w:rStyle w:val="Sautdindex"/>
          </w:rPr>
          <w:t>Sample without Espèces</w:t>
        </w:r>
        <w:r>
          <w:rPr>
            <w:webHidden/>
          </w:rPr>
          <w:fldChar w:fldCharType="begin"/>
        </w:r>
        <w:r>
          <w:rPr>
            <w:webHidden/>
          </w:rPr>
          <w:instrText>PAGEREF _Toc429984550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1">
        <w:r>
          <w:rPr>
            <w:webHidden/>
            <w:rStyle w:val="Sautdindex"/>
          </w:rPr>
          <w:t>Sample without Trip</w:t>
        </w:r>
        <w:r>
          <w:rPr>
            <w:webHidden/>
          </w:rPr>
          <w:fldChar w:fldCharType="begin"/>
        </w:r>
        <w:r>
          <w:rPr>
            <w:webHidden/>
          </w:rPr>
          <w:instrText>PAGEREF _Toc429984551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2">
        <w:r>
          <w:rPr>
            <w:webHidden/>
            <w:rStyle w:val="Sautdindex"/>
          </w:rPr>
          <w:t>Super Sample</w:t>
        </w:r>
        <w:r>
          <w:rPr>
            <w:webHidden/>
          </w:rPr>
          <w:fldChar w:fldCharType="begin"/>
        </w:r>
        <w:r>
          <w:rPr>
            <w:webHidden/>
          </w:rPr>
          <w:instrText>PAGEREF _Toc429984552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3">
        <w:r>
          <w:rPr>
            <w:webHidden/>
            <w:rStyle w:val="Sautdindex"/>
          </w:rPr>
          <w:t>Well</w:t>
        </w:r>
        <w:r>
          <w:rPr>
            <w:webHidden/>
          </w:rPr>
          <w:fldChar w:fldCharType="begin"/>
        </w:r>
        <w:r>
          <w:rPr>
            <w:webHidden/>
          </w:rPr>
          <w:instrText>PAGEREF _Toc429984553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4">
        <w:r>
          <w:rPr>
            <w:webHidden/>
            <w:rStyle w:val="Sautdindex"/>
          </w:rPr>
          <w:t>Ratio of little and big fish</w:t>
        </w:r>
        <w:r>
          <w:rPr>
            <w:webHidden/>
          </w:rPr>
          <w:fldChar w:fldCharType="begin"/>
        </w:r>
        <w:r>
          <w:rPr>
            <w:webHidden/>
          </w:rPr>
          <w:instrText>PAGEREF _Toc429984554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5">
        <w:r>
          <w:rPr>
            <w:webHidden/>
            <w:rStyle w:val="Sautdindex"/>
          </w:rPr>
          <w:t>Weighting</w:t>
        </w:r>
        <w:r>
          <w:rPr>
            <w:webHidden/>
          </w:rPr>
          <w:fldChar w:fldCharType="begin"/>
        </w:r>
        <w:r>
          <w:rPr>
            <w:webHidden/>
          </w:rPr>
          <w:instrText>PAGEREF _Toc429984555 \h</w:instrText>
        </w:r>
        <w:r>
          <w:rPr>
            <w:webHidden/>
          </w:rPr>
          <w:fldChar w:fldCharType="separate"/>
        </w:r>
        <w:r>
          <w:rPr>
            <w:rStyle w:val="Sautdindex"/>
            <w:vanish w:val="false"/>
          </w:rPr>
          <w:tab/>
          <w:t>14</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6">
        <w:r>
          <w:rPr>
            <w:webHidden/>
            <w:rStyle w:val="Sautdindex"/>
          </w:rPr>
          <w:t>Activité</w:t>
        </w:r>
        <w:r>
          <w:rPr>
            <w:rStyle w:val="Sautdindex"/>
            <w:vanish w:val="false"/>
          </w:rPr>
          <w:tab/>
        </w:r>
        <w:r>
          <w:rPr>
            <w:webHidden/>
          </w:rPr>
          <w:fldChar w:fldCharType="begin"/>
        </w:r>
        <w:r>
          <w:rPr>
            <w:webHidden/>
          </w:rPr>
          <w:instrText>PAGEREF _Toc429984556 \h</w:instrText>
        </w:r>
        <w:r>
          <w:rPr>
            <w:webHidden/>
          </w:rPr>
          <w:fldChar w:fldCharType="separate"/>
        </w:r>
        <w:r>
          <w:rPr>
            <w:rStyle w:val="Sautdindex"/>
            <w:b/>
            <w:bCs/>
            <w:vanish w:val="false"/>
          </w:rPr>
          <w:t>Erreur ! Signet non défini.</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7">
        <w:r>
          <w:rPr>
            <w:webHidden/>
            <w:rStyle w:val="Sautdindex"/>
          </w:rPr>
          <w:t>Well without Trip</w:t>
        </w:r>
        <w:r>
          <w:rPr>
            <w:webHidden/>
          </w:rPr>
          <w:fldChar w:fldCharType="begin"/>
        </w:r>
        <w:r>
          <w:rPr>
            <w:webHidden/>
          </w:rPr>
          <w:instrText>PAGEREF _Toc429984557 \h</w:instrText>
        </w:r>
        <w:r>
          <w:rPr>
            <w:webHidden/>
          </w:rPr>
          <w:fldChar w:fldCharType="separate"/>
        </w:r>
        <w:r>
          <w:rPr>
            <w:rStyle w:val="Sautdindex"/>
            <w:vanish w:val="false"/>
          </w:rPr>
          <w:tab/>
          <w:t>15</w:t>
        </w:r>
        <w:r>
          <w:rPr>
            <w:webHidden/>
          </w:rPr>
          <w:fldChar w:fldCharType="end"/>
        </w:r>
      </w:hyperlink>
      <w:r/>
    </w:p>
    <w:p>
      <w:pPr>
        <w:pStyle w:val="Tabledesmatiresniveau3"/>
        <w:rPr>
          <w:szCs w:val="22"/>
          <w:rFonts w:ascii="Tw Cen MT" w:hAnsi="Tw Cen MT" w:asciiTheme="minorHAnsi" w:hAnsiTheme="minorHAnsi"/>
          <w:lang w:eastAsia="fr-FR"/>
        </w:rPr>
      </w:pPr>
      <w:hyperlink w:anchor="_Toc429984558">
        <w:r>
          <w:rPr>
            <w:webHidden/>
            <w:rStyle w:val="Sautdindex"/>
          </w:rPr>
          <w:t>Well without Well Plan</w:t>
        </w:r>
        <w:r>
          <w:rPr>
            <w:webHidden/>
          </w:rPr>
          <w:fldChar w:fldCharType="begin"/>
        </w:r>
        <w:r>
          <w:rPr>
            <w:webHidden/>
          </w:rPr>
          <w:instrText>PAGEREF _Toc429984558 \h</w:instrText>
        </w:r>
        <w:r>
          <w:rPr>
            <w:webHidden/>
          </w:rPr>
          <w:fldChar w:fldCharType="separate"/>
        </w:r>
        <w:r>
          <w:rPr>
            <w:rStyle w:val="Sautdindex"/>
            <w:vanish w:val="false"/>
          </w:rPr>
          <w:tab/>
          <w:t>15</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559">
        <w:r>
          <w:rPr>
            <w:webHidden/>
            <w:rStyle w:val="Sautdindex"/>
          </w:rPr>
          <w:t>Anapo (Seulement pour les membres de l’OT)</w:t>
        </w:r>
        <w:r>
          <w:rPr>
            <w:webHidden/>
          </w:rPr>
          <w:fldChar w:fldCharType="begin"/>
        </w:r>
        <w:r>
          <w:rPr>
            <w:webHidden/>
          </w:rPr>
          <w:instrText>PAGEREF _Toc429984559 \h</w:instrText>
        </w:r>
        <w:r>
          <w:rPr>
            <w:webHidden/>
          </w:rPr>
          <w:fldChar w:fldCharType="separate"/>
        </w:r>
        <w:r>
          <w:rPr>
            <w:rStyle w:val="Sautdindex"/>
            <w:vanish w:val="false"/>
          </w:rPr>
          <w:tab/>
          <w:t>16</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560">
        <w:r>
          <w:rPr>
            <w:webHidden/>
            <w:rStyle w:val="Sautdindex"/>
          </w:rPr>
          <w:t>Remerciements</w:t>
        </w:r>
        <w:r>
          <w:rPr>
            <w:webHidden/>
          </w:rPr>
          <w:fldChar w:fldCharType="begin"/>
        </w:r>
        <w:r>
          <w:rPr>
            <w:webHidden/>
          </w:rPr>
          <w:instrText>PAGEREF _Toc429984560 \h</w:instrText>
        </w:r>
        <w:r>
          <w:rPr>
            <w:webHidden/>
          </w:rPr>
          <w:fldChar w:fldCharType="separate"/>
        </w:r>
        <w:r>
          <w:rPr>
            <w:rStyle w:val="Sautdindex"/>
            <w:vanish w:val="false"/>
          </w:rPr>
          <w:tab/>
          <w:t>17</w:t>
        </w:r>
        <w:r>
          <w:rPr>
            <w:webHidden/>
          </w:rPr>
          <w:fldChar w:fldCharType="end"/>
        </w:r>
      </w:hyperlink>
      <w:r/>
    </w:p>
    <w:p>
      <w:pPr>
        <w:pStyle w:val="Tabledesmatiresniveau1"/>
        <w:rPr>
          <w:smallCaps w:val="false"/>
          <w:caps w:val="false"/>
          <w:b w:val="false"/>
          <w:b w:val="false"/>
          <w:szCs w:val="22"/>
          <w:bCs w:val="false"/>
          <w:rFonts w:ascii="Tw Cen MT" w:hAnsi="Tw Cen MT" w:asciiTheme="minorHAnsi" w:hAnsiTheme="minorHAnsi"/>
          <w:color w:val="00000A"/>
          <w:lang w:eastAsia="fr-FR"/>
        </w:rPr>
      </w:pPr>
      <w:hyperlink w:anchor="_Toc429984561">
        <w:r>
          <w:rPr>
            <w:webHidden/>
            <w:rStyle w:val="Sautdindex"/>
          </w:rPr>
          <w:t>Tables Des Matières</w:t>
        </w:r>
        <w:r>
          <w:rPr>
            <w:webHidden/>
          </w:rPr>
          <w:fldChar w:fldCharType="begin"/>
        </w:r>
        <w:r>
          <w:rPr>
            <w:webHidden/>
          </w:rPr>
          <w:instrText>PAGEREF _Toc429984561 \h</w:instrText>
        </w:r>
        <w:r>
          <w:rPr>
            <w:webHidden/>
          </w:rPr>
          <w:fldChar w:fldCharType="separate"/>
        </w:r>
        <w:r>
          <w:rPr>
            <w:rStyle w:val="Sautdindex"/>
            <w:vanish w:val="false"/>
          </w:rPr>
          <w:tab/>
          <w:t>18</w:t>
        </w:r>
        <w:r>
          <w:rPr>
            <w:webHidden/>
          </w:rPr>
          <w:fldChar w:fldCharType="end"/>
        </w:r>
      </w:hyperlink>
      <w:r/>
    </w:p>
    <w:p>
      <w:pPr>
        <w:pStyle w:val="Normal"/>
        <w:widowControl/>
        <w:bidi w:val="0"/>
        <w:spacing w:lineRule="auto" w:line="264" w:before="0" w:after="180"/>
        <w:jc w:val="both"/>
      </w:pPr>
      <w:r>
        <w:rPr/>
      </w:r>
      <w:r>
        <w:fldChar w:fldCharType="end"/>
      </w:r>
      <w:r/>
    </w:p>
    <w:sectPr>
      <w:footnotePr>
        <w:numFmt w:val="decimal"/>
      </w:footnotePr>
      <w:type w:val="oddPage"/>
      <w:pgSz w:w="11906" w:h="16838"/>
      <w:pgMar w:left="1134" w:right="1134" w:header="0" w:top="1134" w:footer="0" w:bottom="1134" w:gutter="0"/>
      <w:pgNumType w:start="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ill Sans MT">
    <w:charset w:val="01"/>
    <w:family w:val="roman"/>
    <w:pitch w:val="variable"/>
  </w:font>
  <w:font w:name="Wingdings 2">
    <w:charset w:val="02"/>
    <w:family w:val="auto"/>
    <w:pitch w:val="default"/>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spacing w:before="0" w:after="180"/>
      </w:pPr>
      <w:r>
        <w:rPr>
          <w:rStyle w:val="Footnotereference"/>
        </w:rPr>
        <w:footnoteRef/>
        <w:tab/>
      </w:r>
      <w:r>
        <w:rPr/>
        <w:t xml:space="preserve"> </w:t>
      </w:r>
      <w:r>
        <w:rPr/>
        <w:t xml:space="preserve">Par défaut, le fichier devrait être à l’adresse suivante </w:t>
      </w:r>
      <w:r>
        <w:rPr>
          <w:rStyle w:val="Strong"/>
        </w:rPr>
        <w:t>C:\Program Files (x86)\AKaDo4AVDTH\bin\akado.bat</w:t>
      </w:r>
      <w:r>
        <w:rPr/>
        <w:t xml:space="preserve"> sur Windows et dans </w:t>
      </w:r>
      <w:r>
        <w:rPr>
          <w:rStyle w:val="Strong"/>
        </w:rPr>
        <w:t>$HOME/AKaDo4AVDTH/bin/akado.sh</w:t>
      </w:r>
      <w:r>
        <w:rPr/>
        <w:t xml:space="preserve"> sur UNIX/LINUX.</w:t>
      </w:r>
      <w:r/>
    </w:p>
  </w:footnote>
  <w:footnote w:id="3">
    <w:p>
      <w:pPr>
        <w:pStyle w:val="Notedebasdepage"/>
        <w:spacing w:before="0" w:after="180"/>
      </w:pPr>
      <w:r>
        <w:rPr>
          <w:rStyle w:val="Footnotereference"/>
        </w:rPr>
        <w:footnoteRef/>
        <w:tab/>
      </w:r>
      <w:r>
        <w:rPr/>
        <w:t xml:space="preserve"> </w:t>
      </w:r>
      <w:r>
        <w:rPr/>
        <w:t>Le message peut être de trois types: INFO, WARNING et ERROR.</w:t>
      </w:r>
      <w:r/>
    </w:p>
  </w:footnote>
  <w:footnote w:id="4">
    <w:p>
      <w:pPr>
        <w:pStyle w:val="Notedebasdepage"/>
        <w:spacing w:before="0" w:after="180"/>
      </w:pPr>
      <w:r>
        <w:rPr>
          <w:rStyle w:val="Footnotereference"/>
        </w:rPr>
        <w:footnoteRef/>
        <w:tab/>
      </w:r>
      <w:r>
        <w:rPr/>
        <w:t xml:space="preserve"> </w:t>
      </w:r>
      <w:r>
        <w:rPr>
          <w:b/>
        </w:rPr>
        <w:t>LibreOffice</w:t>
      </w:r>
      <w:r>
        <w:rPr/>
        <w:t xml:space="preserve"> est logiciel libre et open source; il est téléchargeable ici : </w:t>
      </w:r>
      <w:hyperlink r:id="rId1">
        <w:r>
          <w:rPr>
            <w:webHidden/>
            <w:rStyle w:val="LienInternet"/>
          </w:rPr>
          <w:t>https://www.libreoffice.org/</w:t>
        </w:r>
      </w:hyperlink>
      <w:r>
        <w:rPr/>
        <w:t xml:space="preserve"> .</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864"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584"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 w:asciiTheme="minorHAnsi" w:cstheme="minorBidi" w:eastAsiaTheme="minorHAnsi" w:hAnsiTheme="minorHAnsi"/>
        <w:sz w:val="22"/>
        <w:szCs w:val="22"/>
        <w:lang w:val="en-US" w:eastAsia="en-US" w:bidi="ar-SA"/>
      </w:rPr>
    </w:rPrDefault>
    <w:pPrDefault>
      <w:pPr>
        <w:spacing w:lineRule="auto" w:line="276"/>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qFormat="1" w:name="toc 4"/>
    <w:lsdException w:qFormat="1" w:name="toc 5"/>
    <w:lsdException w:qFormat="1" w:name="toc 6"/>
    <w:lsdException w:qFormat="1" w:name="toc 7"/>
    <w:lsdException w:qFormat="1" w:name="toc 8"/>
    <w:lsdException w:qFormat="1" w:name="toc 9"/>
    <w:lsdException w:qFormat="1" w:unhideWhenUsed="0" w:semiHidden="0" w:uiPriority="35" w:name="caption"/>
    <w:lsdException w:qFormat="1" w:uiPriority="36" w:name="List Bullet"/>
    <w:lsdException w:qFormat="1" w:uiPriority="36" w:name="List Bullet 2"/>
    <w:lsdException w:qFormat="1" w:uiPriority="36" w:name="List Bullet 3"/>
    <w:lsdException w:qFormat="1" w:uiPriority="36" w:name="List Bullet 4"/>
    <w:lsdException w:qFormat="1" w:uiPriority="36" w:name="List Bullet 5"/>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1" w:name="Table Grid"/>
    <w:lsdException w:unhideWhenUsed="0" w:name="Placeholder Text"/>
    <w:lsdException w:qFormat="1" w:unhideWhenUsed="0" w:semiHidden="0" w:name="No Spacing"/>
    <w:lsdException w:unhideWhenUsed="0" w:semiHidden="0" w:uiPriority="40" w:name="Light Shading"/>
    <w:lsdException w:unhideWhenUsed="0" w:semiHidden="0" w:uiPriority="40" w:name="Light List"/>
    <w:lsdException w:unhideWhenUsed="0" w:semiHidden="0" w:uiPriority="40" w:name="Light Grid"/>
    <w:lsdException w:unhideWhenUsed="0" w:semiHidden="0" w:uiPriority="40" w:name="Medium Shading 1"/>
    <w:lsdException w:unhideWhenUsed="0" w:semiHidden="0" w:uiPriority="40" w:name="Medium Shading 2"/>
    <w:lsdException w:unhideWhenUsed="0" w:semiHidden="0" w:uiPriority="40" w:name="Medium List 1"/>
    <w:lsdException w:unhideWhenUsed="0" w:semiHidden="0" w:uiPriority="40" w:name="Medium List 2"/>
    <w:lsdException w:unhideWhenUsed="0" w:semiHidden="0" w:uiPriority="40" w:name="Medium Grid 1"/>
    <w:lsdException w:unhideWhenUsed="0" w:semiHidden="0" w:uiPriority="40" w:name="Medium Grid 2"/>
    <w:lsdException w:unhideWhenUsed="0" w:semiHidden="0" w:uiPriority="40" w:name="Medium Grid 3"/>
    <w:lsdException w:unhideWhenUsed="0" w:semiHidden="0" w:uiPriority="40" w:name="Dark List"/>
    <w:lsdException w:unhideWhenUsed="0" w:semiHidden="0" w:uiPriority="40" w:name="Colorful Shading"/>
    <w:lsdException w:unhideWhenUsed="0" w:semiHidden="0" w:uiPriority="40" w:name="Colorful List"/>
    <w:lsdException w:unhideWhenUsed="0" w:semiHidden="0" w:uiPriority="40" w:name="Colorful Grid"/>
    <w:lsdException w:unhideWhenUsed="0" w:semiHidden="0" w:uiPriority="41" w:name="Light Shading Accent 1"/>
    <w:lsdException w:unhideWhenUsed="0" w:semiHidden="0" w:uiPriority="41" w:name="Light List Accent 1"/>
    <w:lsdException w:unhideWhenUsed="0" w:semiHidden="0" w:uiPriority="41" w:name="Light Grid Accent 1"/>
    <w:lsdException w:unhideWhenUsed="0" w:semiHidden="0" w:uiPriority="41" w:name="Medium Shading 1 Accent 1"/>
    <w:lsdException w:unhideWhenUsed="0" w:semiHidden="0" w:uiPriority="41" w:name="Medium Shading 2 Accent 1"/>
    <w:lsdException w:unhideWhenUsed="0" w:semiHidden="0" w:uiPriority="41"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41" w:name="Medium List 2 Accent 1"/>
    <w:lsdException w:unhideWhenUsed="0" w:semiHidden="0" w:uiPriority="41" w:name="Medium Grid 1 Accent 1"/>
    <w:lsdException w:unhideWhenUsed="0" w:semiHidden="0" w:uiPriority="41" w:name="Medium Grid 2 Accent 1"/>
    <w:lsdException w:unhideWhenUsed="0" w:semiHidden="0" w:uiPriority="41" w:name="Medium Grid 3 Accent 1"/>
    <w:lsdException w:unhideWhenUsed="0" w:semiHidden="0" w:uiPriority="41" w:name="Dark List Accent 1"/>
    <w:lsdException w:unhideWhenUsed="0" w:semiHidden="0" w:uiPriority="41" w:name="Colorful Shading Accent 1"/>
    <w:lsdException w:unhideWhenUsed="0" w:semiHidden="0" w:uiPriority="41" w:name="Colorful List Accent 1"/>
    <w:lsdException w:unhideWhenUsed="0" w:semiHidden="0" w:uiPriority="41" w:name="Colorful Grid Accent 1"/>
    <w:lsdException w:unhideWhenUsed="0" w:semiHidden="0" w:uiPriority="42" w:name="Light Shading Accent 2"/>
    <w:lsdException w:unhideWhenUsed="0" w:semiHidden="0" w:uiPriority="42" w:name="Light List Accent 2"/>
    <w:lsdException w:unhideWhenUsed="0" w:semiHidden="0" w:uiPriority="42" w:name="Light Grid Accent 2"/>
    <w:lsdException w:unhideWhenUsed="0" w:semiHidden="0" w:uiPriority="42" w:name="Medium Shading 1 Accent 2"/>
    <w:lsdException w:unhideWhenUsed="0" w:semiHidden="0" w:uiPriority="42" w:name="Medium Shading 2 Accent 2"/>
    <w:lsdException w:unhideWhenUsed="0" w:semiHidden="0" w:uiPriority="42" w:name="Medium List 1 Accent 2"/>
    <w:lsdException w:unhideWhenUsed="0" w:semiHidden="0" w:uiPriority="42" w:name="Medium List 2 Accent 2"/>
    <w:lsdException w:unhideWhenUsed="0" w:semiHidden="0" w:uiPriority="42" w:name="Medium Grid 1 Accent 2"/>
    <w:lsdException w:unhideWhenUsed="0" w:semiHidden="0" w:uiPriority="42" w:name="Medium Grid 2 Accent 2"/>
    <w:lsdException w:unhideWhenUsed="0" w:semiHidden="0" w:uiPriority="42" w:name="Medium Grid 3 Accent 2"/>
    <w:lsdException w:unhideWhenUsed="0" w:semiHidden="0" w:uiPriority="42" w:name="Dark List Accent 2"/>
    <w:lsdException w:unhideWhenUsed="0" w:semiHidden="0" w:uiPriority="42" w:name="Colorful Shading Accent 2"/>
    <w:lsdException w:unhideWhenUsed="0" w:semiHidden="0" w:uiPriority="42" w:name="Colorful List Accent 2"/>
    <w:lsdException w:unhideWhenUsed="0" w:semiHidden="0" w:uiPriority="42" w:name="Colorful Grid Accent 2"/>
    <w:lsdException w:unhideWhenUsed="0" w:semiHidden="0" w:uiPriority="43" w:name="Light Shading Accent 3"/>
    <w:lsdException w:unhideWhenUsed="0" w:semiHidden="0" w:uiPriority="43" w:name="Light List Accent 3"/>
    <w:lsdException w:unhideWhenUsed="0" w:semiHidden="0" w:uiPriority="43" w:name="Light Grid Accent 3"/>
    <w:lsdException w:unhideWhenUsed="0" w:semiHidden="0" w:uiPriority="43" w:name="Medium Shading 1 Accent 3"/>
    <w:lsdException w:unhideWhenUsed="0" w:semiHidden="0" w:uiPriority="43" w:name="Medium Shading 2 Accent 3"/>
    <w:lsdException w:unhideWhenUsed="0" w:semiHidden="0" w:uiPriority="43" w:name="Medium List 1 Accent 3"/>
    <w:lsdException w:unhideWhenUsed="0" w:semiHidden="0" w:uiPriority="43" w:name="Medium List 2 Accent 3"/>
    <w:lsdException w:unhideWhenUsed="0" w:semiHidden="0" w:uiPriority="43" w:name="Medium Grid 1 Accent 3"/>
    <w:lsdException w:unhideWhenUsed="0" w:semiHidden="0" w:uiPriority="43" w:name="Medium Grid 2 Accent 3"/>
    <w:lsdException w:unhideWhenUsed="0" w:semiHidden="0" w:uiPriority="43" w:name="Medium Grid 3 Accent 3"/>
    <w:lsdException w:unhideWhenUsed="0" w:semiHidden="0" w:uiPriority="43" w:name="Dark List Accent 3"/>
    <w:lsdException w:unhideWhenUsed="0" w:semiHidden="0" w:uiPriority="43" w:name="Colorful Shading Accent 3"/>
    <w:lsdException w:unhideWhenUsed="0" w:semiHidden="0" w:uiPriority="43" w:name="Colorful List Accent 3"/>
    <w:lsdException w:unhideWhenUsed="0" w:semiHidden="0" w:uiPriority="43" w:name="Colorful Grid Accent 3"/>
    <w:lsdException w:unhideWhenUsed="0" w:semiHidden="0" w:uiPriority="44" w:name="Light Shading Accent 4"/>
    <w:lsdException w:unhideWhenUsed="0" w:semiHidden="0" w:uiPriority="44" w:name="Light List Accent 4"/>
    <w:lsdException w:unhideWhenUsed="0" w:semiHidden="0" w:uiPriority="44" w:name="Light Grid Accent 4"/>
    <w:lsdException w:unhideWhenUsed="0" w:semiHidden="0" w:uiPriority="44" w:name="Medium Shading 1 Accent 4"/>
    <w:lsdException w:unhideWhenUsed="0" w:semiHidden="0" w:uiPriority="44" w:name="Medium Shading 2 Accent 4"/>
    <w:lsdException w:unhideWhenUsed="0" w:semiHidden="0" w:uiPriority="44" w:name="Medium List 1 Accent 4"/>
    <w:lsdException w:unhideWhenUsed="0" w:semiHidden="0" w:uiPriority="44" w:name="Medium List 2 Accent 4"/>
    <w:lsdException w:unhideWhenUsed="0" w:semiHidden="0" w:uiPriority="44" w:name="Medium Grid 1 Accent 4"/>
    <w:lsdException w:unhideWhenUsed="0" w:semiHidden="0" w:uiPriority="44" w:name="Medium Grid 2 Accent 4"/>
    <w:lsdException w:unhideWhenUsed="0" w:semiHidden="0" w:uiPriority="44" w:name="Medium Grid 3 Accent 4"/>
    <w:lsdException w:unhideWhenUsed="0" w:semiHidden="0" w:uiPriority="44" w:name="Dark List Accent 4"/>
    <w:lsdException w:unhideWhenUsed="0" w:semiHidden="0" w:uiPriority="44" w:name="Colorful Shading Accent 4"/>
    <w:lsdException w:unhideWhenUsed="0" w:semiHidden="0" w:uiPriority="44" w:name="Colorful List Accent 4"/>
    <w:lsdException w:unhideWhenUsed="0" w:semiHidden="0" w:uiPriority="44" w:name="Colorful Grid Accent 4"/>
    <w:lsdException w:unhideWhenUsed="0" w:semiHidden="0" w:uiPriority="45" w:name="Light Shading Accent 5"/>
    <w:lsdException w:unhideWhenUsed="0" w:semiHidden="0" w:uiPriority="45" w:name="Light List Accent 5"/>
    <w:lsdException w:unhideWhenUsed="0" w:semiHidden="0" w:uiPriority="45" w:name="Light Grid Accent 5"/>
    <w:lsdException w:unhideWhenUsed="0" w:semiHidden="0" w:uiPriority="45" w:name="Medium Shading 1 Accent 5"/>
    <w:lsdException w:unhideWhenUsed="0" w:semiHidden="0" w:uiPriority="45" w:name="Medium Shading 2 Accent 5"/>
    <w:lsdException w:unhideWhenUsed="0" w:semiHidden="0" w:uiPriority="45" w:name="Medium List 1 Accent 5"/>
    <w:lsdException w:unhideWhenUsed="0" w:semiHidden="0" w:uiPriority="45" w:name="Medium List 2 Accent 5"/>
    <w:lsdException w:unhideWhenUsed="0" w:semiHidden="0" w:uiPriority="45" w:name="Medium Grid 1 Accent 5"/>
    <w:lsdException w:unhideWhenUsed="0" w:semiHidden="0" w:uiPriority="45" w:name="Medium Grid 2 Accent 5"/>
    <w:lsdException w:unhideWhenUsed="0" w:semiHidden="0" w:uiPriority="45" w:name="Medium Grid 3 Accent 5"/>
    <w:lsdException w:unhideWhenUsed="0" w:semiHidden="0" w:uiPriority="45" w:name="Dark List Accent 5"/>
    <w:lsdException w:unhideWhenUsed="0" w:semiHidden="0" w:uiPriority="45" w:name="Colorful Shading Accent 5"/>
    <w:lsdException w:unhideWhenUsed="0" w:semiHidden="0" w:uiPriority="45" w:name="Colorful List Accent 5"/>
    <w:lsdException w:unhideWhenUsed="0" w:semiHidden="0" w:uiPriority="45" w:name="Colorful Grid Accent 5"/>
    <w:lsdException w:unhideWhenUsed="0" w:semiHidden="0" w:uiPriority="46" w:name="Light Shading Accent 6"/>
    <w:lsdException w:unhideWhenUsed="0" w:semiHidden="0" w:uiPriority="46" w:name="Light List Accent 6"/>
    <w:lsdException w:unhideWhenUsed="0" w:semiHidden="0" w:uiPriority="46" w:name="Light Grid Accent 6"/>
    <w:lsdException w:unhideWhenUsed="0" w:semiHidden="0" w:uiPriority="46" w:name="Medium Shading 1 Accent 6"/>
    <w:lsdException w:unhideWhenUsed="0" w:semiHidden="0" w:uiPriority="46" w:name="Medium Shading 2 Accent 6"/>
    <w:lsdException w:unhideWhenUsed="0" w:semiHidden="0" w:uiPriority="46" w:name="Medium List 1 Accent 6"/>
    <w:lsdException w:unhideWhenUsed="0" w:semiHidden="0" w:uiPriority="46" w:name="Medium List 2 Accent 6"/>
    <w:lsdException w:unhideWhenUsed="0" w:semiHidden="0" w:uiPriority="46" w:name="Medium Grid 1 Accent 6"/>
    <w:lsdException w:unhideWhenUsed="0" w:semiHidden="0" w:uiPriority="46" w:name="Medium Grid 2 Accent 6"/>
    <w:lsdException w:unhideWhenUsed="0" w:semiHidden="0" w:uiPriority="46" w:name="Medium Grid 3 Accent 6"/>
    <w:lsdException w:unhideWhenUsed="0" w:semiHidden="0" w:uiPriority="46" w:name="Dark List Accent 6"/>
    <w:lsdException w:unhideWhenUsed="0" w:semiHidden="0" w:uiPriority="46" w:name="Colorful Shading Accent 6"/>
    <w:lsdException w:unhideWhenUsed="0" w:semiHidden="0" w:uiPriority="46" w:name="Colorful List Accent 6"/>
    <w:lsdException w:unhideWhenUsed="0" w:semiHidden="0" w:uiPriority="46"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21567"/>
    <w:pPr>
      <w:widowControl/>
      <w:suppressAutoHyphens w:val="true"/>
      <w:bidi w:val="0"/>
      <w:spacing w:lineRule="auto" w:line="264" w:before="0" w:after="180"/>
      <w:jc w:val="both"/>
    </w:pPr>
    <w:rPr>
      <w:rFonts w:ascii="Times New Roman" w:hAnsi="Times New Roman" w:eastAsia="" w:eastAsiaTheme="minorEastAsia" w:cs=""/>
      <w:color w:val="auto"/>
      <w:sz w:val="22"/>
      <w:szCs w:val="23"/>
      <w:lang w:val="fr-FR" w:eastAsia="en-US" w:bidi="ar-SA"/>
    </w:rPr>
  </w:style>
  <w:style w:type="paragraph" w:styleId="Titre1">
    <w:name w:val="Titre 1"/>
    <w:basedOn w:val="Normal"/>
    <w:next w:val="Normal"/>
    <w:link w:val="Titre1Car"/>
    <w:uiPriority w:val="9"/>
    <w:unhideWhenUsed/>
    <w:qFormat/>
    <w:rsid w:val="00060d08"/>
    <w:pPr>
      <w:spacing w:lineRule="auto" w:line="240" w:before="300" w:after="80"/>
      <w:outlineLvl w:val="0"/>
    </w:pPr>
    <w:rPr>
      <w:rFonts w:eastAsia="" w:cs="" w:cstheme="majorBidi" w:eastAsiaTheme="majorEastAsia"/>
      <w:caps/>
      <w:color w:val="775F55" w:themeColor="text2"/>
      <w:sz w:val="32"/>
      <w:szCs w:val="32"/>
    </w:rPr>
  </w:style>
  <w:style w:type="paragraph" w:styleId="Titre2">
    <w:name w:val="Titre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Titre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Titre 4"/>
    <w:basedOn w:val="Normal"/>
    <w:next w:val="Normal"/>
    <w:link w:val="Titre4Car"/>
    <w:uiPriority w:val="9"/>
    <w:unhideWhenUsed/>
    <w:qFormat/>
    <w:rsid w:val="005a5297"/>
    <w:pPr>
      <w:spacing w:before="240" w:after="0"/>
      <w:outlineLvl w:val="3"/>
    </w:pPr>
    <w:rPr>
      <w:caps/>
      <w:spacing w:val="14"/>
      <w:szCs w:val="22"/>
    </w:rPr>
  </w:style>
  <w:style w:type="paragraph" w:styleId="Titre5">
    <w:name w:val="Titre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Titre 6"/>
    <w:basedOn w:val="Normal"/>
    <w:next w:val="Normal"/>
    <w:link w:val="Titre6Car"/>
    <w:uiPriority w:val="9"/>
    <w:semiHidden/>
    <w:unhideWhenUsed/>
    <w:qFormat/>
    <w:rsid w:val="005a5297"/>
    <w:pPr>
      <w:spacing w:before="0" w:after="0"/>
      <w:outlineLvl w:val="5"/>
    </w:pPr>
    <w:rPr>
      <w:b/>
      <w:bCs/>
      <w:color w:val="DD8047" w:themeColor="accent2"/>
      <w:spacing w:val="10"/>
    </w:rPr>
  </w:style>
  <w:style w:type="paragraph" w:styleId="Titre7">
    <w:name w:val="Titre 7"/>
    <w:basedOn w:val="Normal"/>
    <w:next w:val="Normal"/>
    <w:link w:val="Titre7Car"/>
    <w:uiPriority w:val="9"/>
    <w:semiHidden/>
    <w:unhideWhenUsed/>
    <w:qFormat/>
    <w:rsid w:val="005a5297"/>
    <w:pPr>
      <w:spacing w:before="0" w:after="0"/>
      <w:outlineLvl w:val="6"/>
    </w:pPr>
    <w:rPr>
      <w:smallCaps/>
      <w:color w:val="000000" w:themeColor="text1"/>
      <w:spacing w:val="10"/>
    </w:rPr>
  </w:style>
  <w:style w:type="paragraph" w:styleId="Titre8">
    <w:name w:val="Titre 8"/>
    <w:basedOn w:val="Normal"/>
    <w:next w:val="Normal"/>
    <w:link w:val="Titre8Car"/>
    <w:uiPriority w:val="9"/>
    <w:semiHidden/>
    <w:unhideWhenUsed/>
    <w:qFormat/>
    <w:rsid w:val="005a5297"/>
    <w:pPr>
      <w:spacing w:before="0" w:after="0"/>
      <w:outlineLvl w:val="7"/>
    </w:pPr>
    <w:rPr>
      <w:b/>
      <w:bCs/>
      <w:i/>
      <w:iCs/>
      <w:color w:val="94B6D2" w:themeColor="accent1"/>
      <w:spacing w:val="10"/>
      <w:sz w:val="24"/>
      <w:szCs w:val="24"/>
    </w:rPr>
  </w:style>
  <w:style w:type="paragraph" w:styleId="Titre9">
    <w:name w:val="Titre 9"/>
    <w:basedOn w:val="Normal"/>
    <w:next w:val="Normal"/>
    <w:link w:val="Titre9Car"/>
    <w:uiPriority w:val="9"/>
    <w:semiHidden/>
    <w:unhideWhenUsed/>
    <w:qFormat/>
    <w:rsid w:val="005a5297"/>
    <w:pPr>
      <w:spacing w:before="0" w:after="0"/>
      <w:outlineLvl w:val="8"/>
    </w:pPr>
    <w:rPr>
      <w:b/>
      <w:bCs/>
      <w:caps/>
      <w:color w:val="A5AB81" w:themeColor="accent3"/>
      <w:spacing w:val="40"/>
      <w:sz w:val="20"/>
    </w:rPr>
  </w:style>
  <w:style w:type="character" w:styleId="DefaultParagraphFont" w:default="1">
    <w:name w:val="Default Paragraph Font"/>
    <w:uiPriority w:val="1"/>
    <w:unhideWhenUsed/>
    <w:rPr/>
  </w:style>
  <w:style w:type="character" w:styleId="Titre1Car" w:customStyle="1">
    <w:name w:val="Titre 1 Car"/>
    <w:basedOn w:val="DefaultParagraphFont"/>
    <w:link w:val="Titre1"/>
    <w:uiPriority w:val="9"/>
    <w:rsid w:val="00060d08"/>
    <w:rPr>
      <w:rFonts w:ascii="Times New Roman" w:hAnsi="Times New Roman" w:eastAsia="" w:cs="" w:cstheme="majorBidi" w:eastAsiaTheme="majorEastAsia"/>
      <w:caps/>
      <w:color w:val="775F55" w:themeColor="text2"/>
      <w:sz w:val="32"/>
      <w:szCs w:val="32"/>
      <w:lang w:val="fr-FR"/>
    </w:rPr>
  </w:style>
  <w:style w:type="character" w:styleId="Titre2Car" w:customStyle="1">
    <w:name w:val="Titre 2 Car"/>
    <w:basedOn w:val="DefaultParagraphFont"/>
    <w:link w:val="Titre2"/>
    <w:uiPriority w:val="9"/>
    <w:rsid w:val="005a5297"/>
    <w:rPr>
      <w:b/>
      <w:bCs/>
      <w:color w:val="94B6D2" w:themeColor="accent1"/>
      <w:spacing w:val="20"/>
      <w:sz w:val="28"/>
      <w:szCs w:val="28"/>
    </w:rPr>
  </w:style>
  <w:style w:type="character" w:styleId="Titre3Car" w:customStyle="1">
    <w:name w:val="Titre 3 Car"/>
    <w:basedOn w:val="DefaultParagraphFont"/>
    <w:link w:val="Titre3"/>
    <w:uiPriority w:val="9"/>
    <w:rsid w:val="005a5297"/>
    <w:rPr>
      <w:b/>
      <w:bCs/>
      <w:color w:val="000000" w:themeColor="text1"/>
      <w:spacing w:val="10"/>
      <w:sz w:val="23"/>
    </w:rPr>
  </w:style>
  <w:style w:type="character" w:styleId="PieddepageCar" w:customStyle="1">
    <w:name w:val="Pied de page Car"/>
    <w:basedOn w:val="DefaultParagraphFont"/>
    <w:link w:val="Pieddepage"/>
    <w:uiPriority w:val="99"/>
    <w:semiHidden/>
    <w:rsid w:val="005a5297"/>
    <w:rPr>
      <w:sz w:val="23"/>
    </w:rPr>
  </w:style>
  <w:style w:type="character" w:styleId="EntteCar" w:customStyle="1">
    <w:name w:val="En-tête Car"/>
    <w:basedOn w:val="DefaultParagraphFont"/>
    <w:link w:val="En-tte"/>
    <w:uiPriority w:val="99"/>
    <w:semiHidden/>
    <w:rsid w:val="005a5297"/>
    <w:rPr>
      <w:sz w:val="23"/>
    </w:rPr>
  </w:style>
  <w:style w:type="character" w:styleId="CitationintenseCar" w:customStyle="1">
    <w:name w:val="Citation intense Car"/>
    <w:basedOn w:val="DefaultParagraphFont"/>
    <w:link w:val="Citationintense"/>
    <w:uiPriority w:val="30"/>
    <w:rsid w:val="005a5297"/>
    <w:rPr>
      <w:color w:val="DD8047" w:themeColor="accent2"/>
      <w:sz w:val="23"/>
      <w:shd w:fill="FFFFFF" w:val="clear"/>
    </w:rPr>
  </w:style>
  <w:style w:type="character" w:styleId="SoustitreCar" w:customStyle="1">
    <w:name w:val="Sous-titre Car"/>
    <w:basedOn w:val="DefaultParagraphFont"/>
    <w:link w:val="Sous-titre"/>
    <w:uiPriority w:val="11"/>
    <w:rsid w:val="005a5297"/>
    <w:rPr>
      <w:rFonts w:ascii="Tw Cen MT" w:hAnsi="Tw Cen MT" w:eastAsia="" w:cs="" w:asciiTheme="majorHAnsi" w:cstheme="majorBidi" w:eastAsiaTheme="majorEastAsia" w:hAnsiTheme="majorHAnsi"/>
      <w:b/>
      <w:bCs/>
      <w:caps/>
      <w:color w:val="DD8047" w:themeColor="accent2"/>
      <w:spacing w:val="50"/>
      <w:sz w:val="24"/>
      <w:szCs w:val="24"/>
    </w:rPr>
  </w:style>
  <w:style w:type="character" w:styleId="TitreCar" w:customStyle="1">
    <w:name w:val="Titre Car"/>
    <w:basedOn w:val="DefaultParagraphFont"/>
    <w:link w:val="Titre"/>
    <w:uiPriority w:val="10"/>
    <w:rsid w:val="005a5297"/>
    <w:rPr>
      <w:color w:val="775F55" w:themeColor="text2"/>
      <w:sz w:val="72"/>
      <w:szCs w:val="72"/>
    </w:rPr>
  </w:style>
  <w:style w:type="character" w:styleId="TextedebullesCar" w:customStyle="1">
    <w:name w:val="Texte de bulles Car"/>
    <w:basedOn w:val="DefaultParagraphFont"/>
    <w:link w:val="Textedebulles"/>
    <w:uiPriority w:val="99"/>
    <w:semiHidden/>
    <w:rsid w:val="005a5297"/>
    <w:rPr>
      <w:rFonts w:eastAsia="" w:eastAsiaTheme="minorEastAsia"/>
      <w:sz w:val="16"/>
      <w:szCs w:val="16"/>
      <w:lang w:val="fr-FR"/>
    </w:rPr>
  </w:style>
  <w:style w:type="character" w:styleId="BookTitle">
    <w:name w:val="Book Title"/>
    <w:basedOn w:val="DefaultParagraphFont"/>
    <w:uiPriority w:val="33"/>
    <w:qFormat/>
    <w:rsid w:val="005a5297"/>
    <w:rPr>
      <w:rFonts w:ascii="Tw Cen MT" w:hAnsi="Tw Cen MT" w:eastAsia="" w:cs="" w:asciiTheme="minorHAnsi" w:cstheme="minorBidi" w:eastAsiaTheme="minorEastAsia" w:hAnsiTheme="minorHAnsi"/>
      <w:bCs w:val="false"/>
      <w:i/>
      <w:iCs/>
      <w:color w:val="775F55" w:themeColor="text2"/>
      <w:sz w:val="23"/>
      <w:szCs w:val="23"/>
      <w:lang w:val="fr-FR"/>
    </w:rPr>
  </w:style>
  <w:style w:type="character" w:styleId="Accentuation">
    <w:name w:val="Accentuation"/>
    <w:uiPriority w:val="20"/>
    <w:qFormat/>
    <w:rsid w:val="005a5297"/>
    <w:rPr>
      <w:rFonts w:ascii="Tw Cen MT" w:hAnsi="Tw Cen MT" w:eastAsia="" w:cs="" w:asciiTheme="minorHAnsi" w:cstheme="minorBidi" w:eastAsiaTheme="minorEastAsia" w:hAnsiTheme="minorHAnsi"/>
      <w:b/>
      <w:bCs/>
      <w:i/>
      <w:iCs/>
      <w:color w:val="775F55" w:themeColor="text2"/>
      <w:spacing w:val="10"/>
      <w:sz w:val="23"/>
      <w:szCs w:val="23"/>
      <w:lang w:val="fr-FR"/>
    </w:rPr>
  </w:style>
  <w:style w:type="character" w:styleId="Titre4Car" w:customStyle="1">
    <w:name w:val="Titre 4 Car"/>
    <w:basedOn w:val="DefaultParagraphFont"/>
    <w:link w:val="Titre4"/>
    <w:uiPriority w:val="9"/>
    <w:rsid w:val="005a5297"/>
    <w:rPr>
      <w:caps/>
      <w:spacing w:val="14"/>
    </w:rPr>
  </w:style>
  <w:style w:type="character" w:styleId="Titre5Car" w:customStyle="1">
    <w:name w:val="Titre 5 Car"/>
    <w:basedOn w:val="DefaultParagraphFont"/>
    <w:link w:val="Titre5"/>
    <w:uiPriority w:val="9"/>
    <w:semiHidden/>
    <w:rsid w:val="005a5297"/>
    <w:rPr>
      <w:b/>
      <w:bCs/>
      <w:color w:val="775F55" w:themeColor="text2"/>
      <w:spacing w:val="10"/>
      <w:sz w:val="23"/>
    </w:rPr>
  </w:style>
  <w:style w:type="character" w:styleId="Titre6Car" w:customStyle="1">
    <w:name w:val="Titre 6 Car"/>
    <w:basedOn w:val="DefaultParagraphFont"/>
    <w:link w:val="Titre6"/>
    <w:uiPriority w:val="9"/>
    <w:semiHidden/>
    <w:rsid w:val="005a5297"/>
    <w:rPr>
      <w:b/>
      <w:bCs/>
      <w:color w:val="DD8047" w:themeColor="accent2"/>
      <w:spacing w:val="10"/>
      <w:sz w:val="23"/>
    </w:rPr>
  </w:style>
  <w:style w:type="character" w:styleId="Titre7Car" w:customStyle="1">
    <w:name w:val="Titre 7 Car"/>
    <w:basedOn w:val="DefaultParagraphFont"/>
    <w:link w:val="Titre7"/>
    <w:uiPriority w:val="9"/>
    <w:semiHidden/>
    <w:rsid w:val="005a5297"/>
    <w:rPr>
      <w:smallCaps/>
      <w:color w:val="000000" w:themeColor="text1"/>
      <w:spacing w:val="10"/>
      <w:sz w:val="23"/>
    </w:rPr>
  </w:style>
  <w:style w:type="character" w:styleId="Titre8Car" w:customStyle="1">
    <w:name w:val="Titre 8 Car"/>
    <w:basedOn w:val="DefaultParagraphFont"/>
    <w:link w:val="Titre8"/>
    <w:uiPriority w:val="9"/>
    <w:semiHidden/>
    <w:rsid w:val="005a5297"/>
    <w:rPr>
      <w:b/>
      <w:bCs/>
      <w:i/>
      <w:iCs/>
      <w:color w:val="94B6D2" w:themeColor="accent1"/>
      <w:spacing w:val="10"/>
      <w:sz w:val="24"/>
      <w:szCs w:val="24"/>
    </w:rPr>
  </w:style>
  <w:style w:type="character" w:styleId="Titre9Car" w:customStyle="1">
    <w:name w:val="Titre 9 Car"/>
    <w:basedOn w:val="DefaultParagraphFont"/>
    <w:link w:val="Titre9"/>
    <w:uiPriority w:val="9"/>
    <w:semiHidden/>
    <w:rsid w:val="005a5297"/>
    <w:rPr>
      <w:b/>
      <w:bCs/>
      <w:caps/>
      <w:color w:val="A5AB81" w:themeColor="accent3"/>
      <w:spacing w:val="40"/>
      <w:sz w:val="20"/>
      <w:szCs w:val="20"/>
    </w:rPr>
  </w:style>
  <w:style w:type="character" w:styleId="LienInternet">
    <w:name w:val="Lien Internet"/>
    <w:basedOn w:val="DefaultParagraphFont"/>
    <w:uiPriority w:val="99"/>
    <w:unhideWhenUsed/>
    <w:rsid w:val="005a5297"/>
    <w:rPr>
      <w:color w:val="F7B615" w:themeColor="hyperlink"/>
      <w:u w:val="single"/>
      <w:lang w:val="zxx" w:eastAsia="zxx" w:bidi="zxx"/>
    </w:rPr>
  </w:style>
  <w:style w:type="character" w:styleId="IntenseEmphasis">
    <w:name w:val="Intense Emphasis"/>
    <w:basedOn w:val="DefaultParagraphFont"/>
    <w:uiPriority w:val="21"/>
    <w:qFormat/>
    <w:rsid w:val="00ef0ddc"/>
    <w:rPr>
      <w:rFonts w:ascii="Times New Roman" w:hAnsi="Times New Roman"/>
      <w:b/>
      <w:bCs/>
      <w:strike w:val="false"/>
      <w:dstrike w:val="false"/>
      <w:color w:val="DD8047" w:themeColor="accent2"/>
      <w:spacing w:val="10"/>
      <w:w w:val="100"/>
      <w:position w:val="0"/>
      <w:sz w:val="23"/>
      <w:sz w:val="23"/>
      <w:vertAlign w:val="baseline"/>
    </w:rPr>
  </w:style>
  <w:style w:type="character" w:styleId="IntenseReference">
    <w:name w:val="Intense Reference"/>
    <w:basedOn w:val="DefaultParagraphFont"/>
    <w:uiPriority w:val="32"/>
    <w:qFormat/>
    <w:rsid w:val="005a5297"/>
    <w:rPr>
      <w:rFonts w:ascii="Tw Cen MT" w:hAnsi="Tw Cen MT" w:asciiTheme="minorHAnsi" w:hAnsiTheme="minorHAnsi"/>
      <w:b/>
      <w:bCs/>
      <w:caps/>
      <w:color w:val="94B6D2" w:themeColor="accent1"/>
      <w:spacing w:val="10"/>
      <w:w w:val="100"/>
      <w:sz w:val="20"/>
      <w:szCs w:val="20"/>
      <w:u w:val="single" w:color="94B6D2"/>
    </w:rPr>
  </w:style>
  <w:style w:type="character" w:styleId="CitationCar" w:customStyle="1">
    <w:name w:val="Citation Car"/>
    <w:basedOn w:val="DefaultParagraphFont"/>
    <w:link w:val="Citation"/>
    <w:uiPriority w:val="29"/>
    <w:rsid w:val="005a5297"/>
    <w:rPr>
      <w:i/>
      <w:iCs/>
      <w:smallCaps/>
      <w:color w:val="775F55" w:themeColor="text2"/>
      <w:spacing w:val="6"/>
      <w:sz w:val="23"/>
    </w:rPr>
  </w:style>
  <w:style w:type="character" w:styleId="Strong">
    <w:name w:val="Strong"/>
    <w:uiPriority w:val="22"/>
    <w:qFormat/>
    <w:rsid w:val="00b52d18"/>
    <w:rPr>
      <w:rFonts w:ascii="Times New Roman" w:hAnsi="Times New Roman" w:eastAsia="" w:cs="" w:cstheme="minorBidi" w:eastAsiaTheme="minorEastAsia"/>
      <w:b/>
      <w:bCs/>
      <w:iCs w:val="false"/>
      <w:color w:val="DD8047" w:themeColor="accent2"/>
      <w:szCs w:val="23"/>
      <w:lang w:val="fr-FR"/>
    </w:rPr>
  </w:style>
  <w:style w:type="character" w:styleId="SubtleEmphasis">
    <w:name w:val="Subtle Emphasis"/>
    <w:basedOn w:val="DefaultParagraphFont"/>
    <w:uiPriority w:val="19"/>
    <w:qFormat/>
    <w:rsid w:val="005a5297"/>
    <w:rPr>
      <w:rFonts w:ascii="Tw Cen MT" w:hAnsi="Tw Cen MT" w:asciiTheme="minorHAnsi" w:hAnsiTheme="minorHAnsi"/>
      <w:i/>
      <w:iCs/>
      <w:sz w:val="23"/>
    </w:rPr>
  </w:style>
  <w:style w:type="character" w:styleId="SubtleReference">
    <w:name w:val="Subtle Reference"/>
    <w:basedOn w:val="DefaultParagraphFont"/>
    <w:uiPriority w:val="31"/>
    <w:qFormat/>
    <w:rsid w:val="005a5297"/>
    <w:rPr>
      <w:rFonts w:ascii="Tw Cen MT" w:hAnsi="Tw Cen MT" w:asciiTheme="minorHAnsi" w:hAnsiTheme="minorHAnsi"/>
      <w:b/>
      <w:bCs/>
      <w:i/>
      <w:iCs/>
      <w:color w:val="775F55" w:themeColor="text2"/>
      <w:sz w:val="23"/>
    </w:rPr>
  </w:style>
  <w:style w:type="character" w:styleId="SansinterligneCar" w:customStyle="1">
    <w:name w:val="Sans interligne Car"/>
    <w:basedOn w:val="DefaultParagraphFont"/>
    <w:link w:val="Sansinterligne"/>
    <w:uiPriority w:val="99"/>
    <w:rsid w:val="005a5297"/>
    <w:rPr>
      <w:sz w:val="23"/>
    </w:rPr>
  </w:style>
  <w:style w:type="character" w:styleId="PlaceholderText">
    <w:name w:val="Placeholder Text"/>
    <w:basedOn w:val="DefaultParagraphFont"/>
    <w:uiPriority w:val="99"/>
    <w:semiHidden/>
    <w:rsid w:val="005a5297"/>
    <w:rPr>
      <w:color w:val="808080"/>
    </w:rPr>
  </w:style>
  <w:style w:type="character" w:styleId="NotedebasdepageCar" w:customStyle="1">
    <w:name w:val="Note de bas de page Car"/>
    <w:basedOn w:val="DefaultParagraphFont"/>
    <w:link w:val="Notedebasdepage"/>
    <w:uiPriority w:val="99"/>
    <w:semiHidden/>
    <w:rsid w:val="00a438ac"/>
    <w:rPr>
      <w:rFonts w:eastAsia="" w:eastAsiaTheme="minorEastAsia"/>
      <w:sz w:val="20"/>
      <w:szCs w:val="20"/>
      <w:lang w:val="en-GB"/>
    </w:rPr>
  </w:style>
  <w:style w:type="character" w:styleId="Footnotereference">
    <w:name w:val="footnote reference"/>
    <w:basedOn w:val="DefaultParagraphFont"/>
    <w:uiPriority w:val="99"/>
    <w:semiHidden/>
    <w:unhideWhenUsed/>
    <w:rsid w:val="00a438ac"/>
    <w:rPr>
      <w:vertAlign w:val="superscript"/>
    </w:rPr>
  </w:style>
  <w:style w:type="character" w:styleId="Systrantokenword" w:customStyle="1">
    <w:name w:val="systran_token_word"/>
    <w:basedOn w:val="DefaultParagraphFont"/>
    <w:rsid w:val="008207b1"/>
    <w:rPr/>
  </w:style>
  <w:style w:type="character" w:styleId="Hps" w:customStyle="1">
    <w:name w:val="hps"/>
    <w:basedOn w:val="DefaultParagraphFont"/>
    <w:rsid w:val="00831f24"/>
    <w:rPr/>
  </w:style>
  <w:style w:type="character" w:styleId="Shorttext" w:customStyle="1">
    <w:name w:val="short_text"/>
    <w:basedOn w:val="DefaultParagraphFont"/>
    <w:rsid w:val="00fc3559"/>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Symbol"/>
    </w:rPr>
  </w:style>
  <w:style w:type="character" w:styleId="ListLabel4">
    <w:name w:val="ListLabel 4"/>
    <w:rPr>
      <w:rFonts w:eastAsia="" w:cs=""/>
      <w:color w:val="DD8047"/>
      <w:sz w:val="23"/>
      <w:szCs w:val="23"/>
    </w:rPr>
  </w:style>
  <w:style w:type="character" w:styleId="ListLabel5">
    <w:name w:val="ListLabel 5"/>
    <w:rPr>
      <w:rFonts w:eastAsia="" w:cs=""/>
    </w:rPr>
  </w:style>
  <w:style w:type="character" w:styleId="Sautdindex">
    <w:name w:val="Saut d'index"/>
    <w:rPr/>
  </w:style>
  <w:style w:type="character" w:styleId="Caractresdenotedebasdepage">
    <w:name w:val="Caractères de note de bas de page"/>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Normal"/>
    <w:uiPriority w:val="99"/>
    <w:semiHidden/>
    <w:unhideWhenUsed/>
    <w:rsid w:val="005a5297"/>
    <w:pPr>
      <w:ind w:left="360" w:hanging="360"/>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ieddepage">
    <w:name w:val="Pied de page"/>
    <w:basedOn w:val="Normal"/>
    <w:link w:val="PieddepageCar"/>
    <w:uiPriority w:val="99"/>
    <w:semiHidden/>
    <w:unhideWhenUsed/>
    <w:rsid w:val="005a5297"/>
    <w:pPr>
      <w:tabs>
        <w:tab w:val="center" w:pos="4320" w:leader="none"/>
        <w:tab w:val="right" w:pos="8640" w:leader="none"/>
      </w:tabs>
    </w:pPr>
    <w:rPr/>
  </w:style>
  <w:style w:type="paragraph" w:styleId="Entte">
    <w:name w:val="En-tête"/>
    <w:basedOn w:val="Normal"/>
    <w:link w:val="En-tteCar"/>
    <w:uiPriority w:val="99"/>
    <w:semiHidden/>
    <w:unhideWhenUsed/>
    <w:rsid w:val="005a5297"/>
    <w:pPr>
      <w:tabs>
        <w:tab w:val="center" w:pos="4320" w:leader="none"/>
        <w:tab w:val="right" w:pos="8640" w:leader="none"/>
      </w:tabs>
    </w:pPr>
    <w:rPr/>
  </w:style>
  <w:style w:type="paragraph" w:styleId="IntenseQuote">
    <w:name w:val="Intense Quote"/>
    <w:basedOn w:val="Normal"/>
    <w:link w:val="CitationintenseCar"/>
    <w:uiPriority w:val="30"/>
    <w:qFormat/>
    <w:rsid w:val="005a5297"/>
    <w:pPr>
      <w:pBdr>
        <w:top w:val="double" w:sz="12" w:space="10" w:color="DD8047"/>
        <w:left w:val="double" w:sz="12" w:space="10" w:color="DD8047"/>
        <w:bottom w:val="double" w:sz="12" w:space="10" w:color="DD8047"/>
        <w:right w:val="double" w:sz="12" w:space="10" w:color="DD8047"/>
      </w:pBdr>
      <w:shd w:fill="FFFFFF" w:val="clear"/>
      <w:spacing w:before="300" w:after="300"/>
      <w:ind w:left="720" w:right="720" w:hanging="0"/>
      <w:contextualSpacing/>
    </w:pPr>
    <w:rPr>
      <w:b/>
      <w:bCs/>
      <w:color w:val="DD8047" w:themeColor="accent2"/>
    </w:rPr>
  </w:style>
  <w:style w:type="paragraph" w:styleId="Soustitre">
    <w:name w:val="Sous-titre"/>
    <w:basedOn w:val="Normal"/>
    <w:link w:val="Sous-titreCar"/>
    <w:uiPriority w:val="11"/>
    <w:qFormat/>
    <w:rsid w:val="005a5297"/>
    <w:pPr>
      <w:spacing w:lineRule="auto" w:line="240" w:before="0" w:after="720"/>
    </w:pPr>
    <w:rPr>
      <w:rFonts w:ascii="Tw Cen MT" w:hAnsi="Tw Cen MT" w:eastAsia="" w:cs="" w:asciiTheme="majorHAnsi" w:cstheme="majorBidi" w:eastAsiaTheme="majorEastAsia" w:hAnsiTheme="majorHAnsi"/>
      <w:b/>
      <w:bCs/>
      <w:caps/>
      <w:color w:val="DD8047" w:themeColor="accent2"/>
      <w:spacing w:val="50"/>
      <w:sz w:val="24"/>
      <w:szCs w:val="24"/>
    </w:rPr>
  </w:style>
  <w:style w:type="paragraph" w:styleId="Titreprincipal">
    <w:name w:val="Titre principal"/>
    <w:basedOn w:val="Normal"/>
    <w:link w:val="TitreCar"/>
    <w:uiPriority w:val="10"/>
    <w:qFormat/>
    <w:rsid w:val="005a5297"/>
    <w:pPr>
      <w:spacing w:lineRule="auto" w:line="240" w:before="0" w:after="0"/>
    </w:pPr>
    <w:rPr>
      <w:color w:val="775F55" w:themeColor="text2"/>
      <w:sz w:val="72"/>
      <w:szCs w:val="72"/>
    </w:rPr>
  </w:style>
  <w:style w:type="paragraph" w:styleId="BalloonText">
    <w:name w:val="Balloon Text"/>
    <w:basedOn w:val="Normal"/>
    <w:link w:val="TextedebullesCar"/>
    <w:uiPriority w:val="99"/>
    <w:semiHidden/>
    <w:unhideWhenUsed/>
    <w:rsid w:val="005a5297"/>
    <w:pPr/>
    <w:rPr>
      <w:sz w:val="16"/>
      <w:szCs w:val="16"/>
    </w:rPr>
  </w:style>
  <w:style w:type="paragraph" w:styleId="Caption">
    <w:name w:val="caption"/>
    <w:basedOn w:val="Normal"/>
    <w:next w:val="Normal"/>
    <w:uiPriority w:val="35"/>
    <w:unhideWhenUsed/>
    <w:rsid w:val="005a5297"/>
    <w:pPr/>
    <w:rPr>
      <w:b/>
      <w:bCs/>
      <w:caps/>
      <w:sz w:val="16"/>
      <w:szCs w:val="16"/>
    </w:rPr>
  </w:style>
  <w:style w:type="paragraph" w:styleId="Puce2">
    <w:name w:val="Puce 2"/>
    <w:basedOn w:val="Normal"/>
    <w:uiPriority w:val="99"/>
    <w:semiHidden/>
    <w:unhideWhenUsed/>
    <w:rsid w:val="005a5297"/>
    <w:pPr>
      <w:ind w:left="720" w:hanging="360"/>
    </w:pPr>
    <w:rPr/>
  </w:style>
  <w:style w:type="paragraph" w:styleId="ListBullet">
    <w:name w:val="List Bullet"/>
    <w:basedOn w:val="Normal"/>
    <w:uiPriority w:val="36"/>
    <w:unhideWhenUsed/>
    <w:qFormat/>
    <w:rsid w:val="005a5297"/>
    <w:pPr/>
    <w:rPr>
      <w:sz w:val="24"/>
      <w:szCs w:val="24"/>
    </w:rPr>
  </w:style>
  <w:style w:type="paragraph" w:styleId="ListBullet2">
    <w:name w:val="List Bullet 2"/>
    <w:basedOn w:val="Normal"/>
    <w:uiPriority w:val="36"/>
    <w:unhideWhenUsed/>
    <w:qFormat/>
    <w:rsid w:val="005a5297"/>
    <w:pPr/>
    <w:rPr>
      <w:color w:val="94B6D2" w:themeColor="accent1"/>
    </w:rPr>
  </w:style>
  <w:style w:type="paragraph" w:styleId="ListBullet3">
    <w:name w:val="List Bullet 3"/>
    <w:basedOn w:val="Normal"/>
    <w:uiPriority w:val="36"/>
    <w:unhideWhenUsed/>
    <w:qFormat/>
    <w:rsid w:val="005a5297"/>
    <w:pPr/>
    <w:rPr>
      <w:color w:val="DD8047" w:themeColor="accent2"/>
    </w:rPr>
  </w:style>
  <w:style w:type="paragraph" w:styleId="ListBullet4">
    <w:name w:val="List Bullet 4"/>
    <w:basedOn w:val="Normal"/>
    <w:uiPriority w:val="36"/>
    <w:unhideWhenUsed/>
    <w:qFormat/>
    <w:rsid w:val="005a5297"/>
    <w:pPr/>
    <w:rPr>
      <w:caps/>
      <w:spacing w:val="4"/>
    </w:rPr>
  </w:style>
  <w:style w:type="paragraph" w:styleId="ListBullet5">
    <w:name w:val="List Bullet 5"/>
    <w:basedOn w:val="Normal"/>
    <w:uiPriority w:val="36"/>
    <w:unhideWhenUsed/>
    <w:qFormat/>
    <w:rsid w:val="005a5297"/>
    <w:pPr/>
    <w:rPr/>
  </w:style>
  <w:style w:type="paragraph" w:styleId="ListParagraph">
    <w:name w:val="List Paragraph"/>
    <w:basedOn w:val="Normal"/>
    <w:uiPriority w:val="34"/>
    <w:unhideWhenUsed/>
    <w:qFormat/>
    <w:rsid w:val="005a5297"/>
    <w:pPr>
      <w:spacing w:before="0" w:after="180"/>
      <w:ind w:left="720" w:hanging="0"/>
      <w:contextualSpacing/>
    </w:pPr>
    <w:rPr/>
  </w:style>
  <w:style w:type="paragraph" w:styleId="NoSpacing">
    <w:name w:val="No Spacing"/>
    <w:basedOn w:val="Normal"/>
    <w:link w:val="SansinterligneCar"/>
    <w:uiPriority w:val="99"/>
    <w:qFormat/>
    <w:rsid w:val="005a5297"/>
    <w:pPr>
      <w:spacing w:lineRule="auto" w:line="240" w:before="0" w:after="0"/>
    </w:pPr>
    <w:rPr/>
  </w:style>
  <w:style w:type="paragraph" w:styleId="Quote">
    <w:name w:val="Quote"/>
    <w:basedOn w:val="Normal"/>
    <w:link w:val="CitationCar"/>
    <w:uiPriority w:val="29"/>
    <w:qFormat/>
    <w:rsid w:val="005a5297"/>
    <w:pPr/>
    <w:rPr>
      <w:i/>
      <w:iCs/>
      <w:smallCaps/>
      <w:color w:val="775F55" w:themeColor="text2"/>
      <w:spacing w:val="6"/>
    </w:rPr>
  </w:style>
  <w:style w:type="paragraph" w:styleId="Tableofauthorities">
    <w:name w:val="table of authorities"/>
    <w:basedOn w:val="Normal"/>
    <w:next w:val="Normal"/>
    <w:uiPriority w:val="99"/>
    <w:semiHidden/>
    <w:unhideWhenUsed/>
    <w:rsid w:val="005a5297"/>
    <w:pPr>
      <w:ind w:left="220" w:hanging="220"/>
    </w:pPr>
    <w:rPr/>
  </w:style>
  <w:style w:type="paragraph" w:styleId="Tabledesmatiresniveau1">
    <w:name w:val="Table des matières niveau 1"/>
    <w:basedOn w:val="Normal"/>
    <w:next w:val="Normal"/>
    <w:autoRedefine/>
    <w:uiPriority w:val="39"/>
    <w:unhideWhenUsed/>
    <w:qFormat/>
    <w:rsid w:val="005a5297"/>
    <w:pPr>
      <w:tabs>
        <w:tab w:val="right" w:pos="8630" w:leader="dot"/>
      </w:tabs>
      <w:spacing w:lineRule="auto" w:line="240" w:before="180" w:after="40"/>
    </w:pPr>
    <w:rPr>
      <w:b/>
      <w:bCs/>
      <w:caps/>
      <w:color w:val="775F55" w:themeColor="text2"/>
    </w:rPr>
  </w:style>
  <w:style w:type="paragraph" w:styleId="Tabledesmatiresniveau2">
    <w:name w:val="Table des matières niveau 2"/>
    <w:basedOn w:val="Normal"/>
    <w:next w:val="Normal"/>
    <w:autoRedefine/>
    <w:uiPriority w:val="39"/>
    <w:unhideWhenUsed/>
    <w:qFormat/>
    <w:rsid w:val="005a5297"/>
    <w:pPr>
      <w:tabs>
        <w:tab w:val="right" w:pos="8630" w:leader="dot"/>
      </w:tabs>
      <w:spacing w:lineRule="auto" w:line="240" w:before="0" w:after="40"/>
      <w:ind w:left="144" w:hanging="0"/>
    </w:pPr>
    <w:rPr/>
  </w:style>
  <w:style w:type="paragraph" w:styleId="Tabledesmatiresniveau3">
    <w:name w:val="Table des matières niveau 3"/>
    <w:basedOn w:val="Normal"/>
    <w:next w:val="Normal"/>
    <w:autoRedefine/>
    <w:uiPriority w:val="39"/>
    <w:unhideWhenUsed/>
    <w:qFormat/>
    <w:rsid w:val="005a5297"/>
    <w:pPr>
      <w:tabs>
        <w:tab w:val="right" w:pos="8630" w:leader="dot"/>
      </w:tabs>
      <w:spacing w:lineRule="auto" w:line="240" w:before="0" w:after="40"/>
      <w:ind w:left="288" w:hanging="0"/>
    </w:pPr>
    <w:rPr/>
  </w:style>
  <w:style w:type="paragraph" w:styleId="Tabledesmatiresniveau4">
    <w:name w:val="Table des matières niveau 4"/>
    <w:basedOn w:val="Normal"/>
    <w:next w:val="Normal"/>
    <w:autoRedefine/>
    <w:uiPriority w:val="99"/>
    <w:semiHidden/>
    <w:unhideWhenUsed/>
    <w:qFormat/>
    <w:rsid w:val="005a5297"/>
    <w:pPr>
      <w:tabs>
        <w:tab w:val="right" w:pos="8630" w:leader="dot"/>
      </w:tabs>
      <w:spacing w:lineRule="auto" w:line="240" w:before="0" w:after="40"/>
      <w:ind w:left="432" w:hanging="0"/>
    </w:pPr>
    <w:rPr/>
  </w:style>
  <w:style w:type="paragraph" w:styleId="Tabledesmatiresniveau5">
    <w:name w:val="Table des matières niveau 5"/>
    <w:basedOn w:val="Normal"/>
    <w:next w:val="Normal"/>
    <w:autoRedefine/>
    <w:uiPriority w:val="99"/>
    <w:semiHidden/>
    <w:unhideWhenUsed/>
    <w:qFormat/>
    <w:rsid w:val="005a5297"/>
    <w:pPr>
      <w:tabs>
        <w:tab w:val="right" w:pos="8630" w:leader="dot"/>
      </w:tabs>
      <w:spacing w:lineRule="auto" w:line="240" w:before="0" w:after="40"/>
      <w:ind w:left="576" w:hanging="0"/>
    </w:pPr>
    <w:rPr/>
  </w:style>
  <w:style w:type="paragraph" w:styleId="Tabledesmatiresniveau6">
    <w:name w:val="Table des matières niveau 6"/>
    <w:basedOn w:val="Normal"/>
    <w:next w:val="Normal"/>
    <w:autoRedefine/>
    <w:uiPriority w:val="99"/>
    <w:semiHidden/>
    <w:unhideWhenUsed/>
    <w:qFormat/>
    <w:rsid w:val="005a5297"/>
    <w:pPr>
      <w:tabs>
        <w:tab w:val="right" w:pos="8630" w:leader="dot"/>
      </w:tabs>
      <w:spacing w:lineRule="auto" w:line="240" w:before="0" w:after="40"/>
      <w:ind w:left="720" w:hanging="0"/>
    </w:pPr>
    <w:rPr/>
  </w:style>
  <w:style w:type="paragraph" w:styleId="Tabledesmatiresniveau7">
    <w:name w:val="Table des matières niveau 7"/>
    <w:basedOn w:val="Normal"/>
    <w:next w:val="Normal"/>
    <w:autoRedefine/>
    <w:uiPriority w:val="99"/>
    <w:semiHidden/>
    <w:unhideWhenUsed/>
    <w:qFormat/>
    <w:rsid w:val="005a5297"/>
    <w:pPr>
      <w:tabs>
        <w:tab w:val="right" w:pos="8630" w:leader="dot"/>
      </w:tabs>
      <w:spacing w:lineRule="auto" w:line="240" w:before="0" w:after="40"/>
      <w:ind w:left="864" w:hanging="0"/>
    </w:pPr>
    <w:rPr/>
  </w:style>
  <w:style w:type="paragraph" w:styleId="Tabledesmatiresniveau8">
    <w:name w:val="Table des matières niveau 8"/>
    <w:basedOn w:val="Normal"/>
    <w:next w:val="Normal"/>
    <w:autoRedefine/>
    <w:uiPriority w:val="99"/>
    <w:semiHidden/>
    <w:unhideWhenUsed/>
    <w:qFormat/>
    <w:rsid w:val="005a5297"/>
    <w:pPr>
      <w:tabs>
        <w:tab w:val="right" w:pos="8630" w:leader="dot"/>
      </w:tabs>
      <w:spacing w:lineRule="auto" w:line="240" w:before="0" w:after="40"/>
      <w:ind w:left="1008" w:hanging="0"/>
    </w:pPr>
    <w:rPr/>
  </w:style>
  <w:style w:type="paragraph" w:styleId="Tabledesmatiresniveau9">
    <w:name w:val="Table des matières niveau 9"/>
    <w:basedOn w:val="Normal"/>
    <w:next w:val="Normal"/>
    <w:autoRedefine/>
    <w:uiPriority w:val="99"/>
    <w:semiHidden/>
    <w:unhideWhenUsed/>
    <w:qFormat/>
    <w:rsid w:val="005a5297"/>
    <w:pPr>
      <w:tabs>
        <w:tab w:val="right" w:pos="8630" w:leader="dot"/>
      </w:tabs>
      <w:spacing w:lineRule="auto" w:line="240" w:before="0" w:after="40"/>
      <w:ind w:left="1152" w:hanging="0"/>
    </w:pPr>
    <w:rPr/>
  </w:style>
  <w:style w:type="paragraph" w:styleId="Enttedepagepaire" w:customStyle="1">
    <w:name w:val="En-tête de page paire"/>
    <w:basedOn w:val="Normal"/>
    <w:uiPriority w:val="39"/>
    <w:semiHidden/>
    <w:unhideWhenUsed/>
    <w:qFormat/>
    <w:rsid w:val="005a5297"/>
    <w:pPr>
      <w:pBdr>
        <w:bottom w:val="single" w:sz="4" w:space="1" w:color="94B6D2"/>
      </w:pBdr>
      <w:spacing w:lineRule="auto" w:line="240" w:before="0" w:after="0"/>
    </w:pPr>
    <w:rPr>
      <w:b/>
      <w:bCs/>
      <w:color w:val="775F55" w:themeColor="text2"/>
      <w:sz w:val="20"/>
    </w:rPr>
  </w:style>
  <w:style w:type="paragraph" w:styleId="Pieddepagepaire" w:customStyle="1">
    <w:name w:val="Pied de page paire"/>
    <w:basedOn w:val="Normal"/>
    <w:uiPriority w:val="49"/>
    <w:semiHidden/>
    <w:unhideWhenUsed/>
    <w:rsid w:val="005a5297"/>
    <w:pPr>
      <w:pBdr>
        <w:top w:val="single" w:sz="4" w:space="1" w:color="94B6D2"/>
      </w:pBdr>
    </w:pPr>
    <w:rPr>
      <w:color w:val="775F55" w:themeColor="text2"/>
      <w:sz w:val="20"/>
      <w:szCs w:val="20"/>
    </w:rPr>
  </w:style>
  <w:style w:type="paragraph" w:styleId="Enttedepageimpaire" w:customStyle="1">
    <w:name w:val="En-tête de page impaire"/>
    <w:basedOn w:val="Normal"/>
    <w:uiPriority w:val="39"/>
    <w:semiHidden/>
    <w:unhideWhenUsed/>
    <w:qFormat/>
    <w:rsid w:val="005a5297"/>
    <w:pPr>
      <w:pBdr>
        <w:bottom w:val="single" w:sz="4" w:space="1" w:color="94B6D2"/>
      </w:pBdr>
      <w:spacing w:lineRule="auto" w:line="240" w:before="0" w:after="0"/>
      <w:jc w:val="right"/>
    </w:pPr>
    <w:rPr>
      <w:b/>
      <w:bCs/>
      <w:color w:val="775F55" w:themeColor="text2"/>
      <w:sz w:val="20"/>
    </w:rPr>
  </w:style>
  <w:style w:type="paragraph" w:styleId="Pieddepageimpaire" w:customStyle="1">
    <w:name w:val="Pied de page impaire"/>
    <w:basedOn w:val="Normal"/>
    <w:uiPriority w:val="39"/>
    <w:semiHidden/>
    <w:unhideWhenUsed/>
    <w:qFormat/>
    <w:rsid w:val="005a5297"/>
    <w:pPr>
      <w:pBdr>
        <w:top w:val="single" w:sz="4" w:space="1" w:color="94B6D2"/>
      </w:pBdr>
      <w:jc w:val="right"/>
    </w:pPr>
    <w:rPr>
      <w:color w:val="775F55" w:themeColor="text2"/>
      <w:sz w:val="20"/>
      <w:szCs w:val="20"/>
    </w:rPr>
  </w:style>
  <w:style w:type="paragraph" w:styleId="Sansinterligne1" w:customStyle="1">
    <w:name w:val="Sans interligne1"/>
    <w:basedOn w:val="Normal"/>
    <w:qFormat/>
    <w:rsid w:val="003f601a"/>
    <w:pPr>
      <w:spacing w:lineRule="auto" w:line="240" w:before="0" w:after="0"/>
    </w:pPr>
    <w:rPr>
      <w:rFonts w:eastAsia="Tw Cen MT" w:cs="Times New Roman" w:eastAsiaTheme="minorHAnsi"/>
      <w:szCs w:val="120"/>
      <w:lang w:val="en-US"/>
    </w:rPr>
  </w:style>
  <w:style w:type="paragraph" w:styleId="Titredetabledesmatires">
    <w:name w:val="Titre de table des matières"/>
    <w:basedOn w:val="Titre1"/>
    <w:next w:val="Normal"/>
    <w:uiPriority w:val="39"/>
    <w:semiHidden/>
    <w:unhideWhenUsed/>
    <w:qFormat/>
    <w:rsid w:val="003f601a"/>
    <w:pPr>
      <w:keepNext/>
      <w:keepLines/>
      <w:spacing w:lineRule="auto" w:line="276" w:before="480" w:after="0"/>
    </w:pPr>
    <w:rPr>
      <w:b/>
      <w:bCs/>
      <w:caps w:val="false"/>
      <w:smallCaps w:val="false"/>
      <w:color w:val="548AB7" w:themeColor="accent1" w:themeShade="bf"/>
      <w:sz w:val="28"/>
      <w:szCs w:val="28"/>
    </w:rPr>
  </w:style>
  <w:style w:type="paragraph" w:styleId="Footnotetext">
    <w:name w:val="footnote text"/>
    <w:basedOn w:val="Normal"/>
    <w:link w:val="NotedebasdepageCar"/>
    <w:uiPriority w:val="99"/>
    <w:semiHidden/>
    <w:unhideWhenUsed/>
    <w:rsid w:val="00a438ac"/>
    <w:pPr>
      <w:spacing w:lineRule="auto" w:line="240" w:before="0" w:after="0"/>
    </w:pPr>
    <w:rPr>
      <w:sz w:val="20"/>
      <w:szCs w:val="20"/>
    </w:rPr>
  </w:style>
  <w:style w:type="paragraph" w:styleId="Enttedetableau" w:customStyle="1">
    <w:name w:val="Entête de tableau"/>
    <w:basedOn w:val="Normal"/>
    <w:next w:val="Normal"/>
    <w:rsid w:val="008207b1"/>
    <w:pPr>
      <w:suppressAutoHyphens w:val="true"/>
      <w:spacing w:lineRule="auto" w:line="240" w:before="60" w:after="60"/>
      <w:jc w:val="center"/>
    </w:pPr>
    <w:rPr>
      <w:rFonts w:ascii="Arial" w:hAnsi="Arial" w:eastAsia="Times New Roman" w:cs="Times New Roman"/>
      <w:b/>
      <w:sz w:val="20"/>
      <w:szCs w:val="20"/>
      <w:lang w:eastAsia="ar-SA"/>
    </w:rPr>
  </w:style>
  <w:style w:type="paragraph" w:styleId="NormalWeb">
    <w:name w:val="Normal (Web)"/>
    <w:basedOn w:val="Normal"/>
    <w:uiPriority w:val="99"/>
    <w:semiHidden/>
    <w:unhideWhenUsed/>
    <w:rsid w:val="00130f2a"/>
    <w:pPr>
      <w:spacing w:lineRule="auto" w:line="240" w:before="280" w:after="280"/>
    </w:pPr>
    <w:rPr>
      <w:rFonts w:cs="Times New Roman"/>
      <w:sz w:val="24"/>
      <w:szCs w:val="24"/>
      <w:lang w:eastAsia="fr-FR"/>
    </w:rPr>
  </w:style>
  <w:style w:type="paragraph" w:styleId="Notedebasdepage">
    <w:name w:val="Note de bas de page"/>
    <w:basedOn w:val="Normal"/>
    <w:pPr/>
    <w:rPr/>
  </w:style>
  <w:style w:type="numbering" w:styleId="NoList" w:default="1">
    <w:name w:val="No List"/>
    <w:uiPriority w:val="99"/>
    <w:semiHidden/>
    <w:unhideWhenUsed/>
  </w:style>
  <w:style w:type="numbering" w:styleId="Styledelistecentral" w:customStyle="1">
    <w:name w:val="Style de liste central"/>
    <w:uiPriority w:val="99"/>
    <w:rsid w:val="005a5297"/>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1"/>
    <w:rsid w:val="005a5297"/>
    <w:pPr>
      <w:spacing w:line="240" w:after="0" w:lineRule="auto"/>
    </w:pPr>
    <w:rPr>
      <w:rFonts w:eastAsiaTheme="minorEastAsia"/>
      <w:lang w:val="fr-FR"/>
      <w:sz w:val="24"/>
      <w:szCs w:val="24"/>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mailto:support.obs.thonier@listes.ird.fr?subject=[AKADO] " TargetMode="External"/><Relationship Id="rId8" Type="http://schemas.openxmlformats.org/officeDocument/2006/relationships/hyperlink" Target="http://www.microsofttranslator.com/bv.aspx?from=en&amp;to=fr&amp;a=https%3A%2F%2Fwww.java.com%2Fen%2F"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_rels/footnotes.xml.rels><?xml version="1.0" encoding="UTF-8"?>
<Relationships xmlns="http://schemas.openxmlformats.org/package/2006/relationships"><Relationship Id="rId1" Type="http://schemas.openxmlformats.org/officeDocument/2006/relationships/hyperlink" Target="https://www.libreoffice.org/" TargetMode="External"/>
</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68A5ABF-0B02-4BAA-AFB0-BCC145BDB307}">
  <ds:schemaRefs>
    <ds:schemaRef ds:uri="http://schemas.openxmlformats.org/officeDocument/2006/bibliography"/>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B15EA98B-2241-4B26-B144-7EAE4DB427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MedianReport.dotx</Template>
  <TotalTime>2166</TotalTime>
  <Application>LibreOffice/4.3.3.2$Linux_X86_64 LibreOffice_project/430m0$Build-2</Application>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2015-08-25T08:43:00Z</dcterms:created>
  <dc:creator>Julien Lebranchu</dc:creator>
  <cp:keywords>akado guide utilisateur Observatoire Thonier IRD Analiseur de la qualité de la donnée AVDTH</cp:keywords>
  <dc:language>fr-FR</dc:language>
  <cp:lastModifiedBy>Julien Lebranchu</cp:lastModifiedBy>
  <cp:lastPrinted>2015-09-24T15:37:00Z</cp:lastPrinted>
  <dcterms:modified xsi:type="dcterms:W3CDTF">2016-03-03T15:39:38Z</dcterms:modified>
  <cp:revision>111</cp:revision>
  <dc:subject>ANALYSE DE LA QUALITE DE LA DONNEE POUR AVDTH</dc:subject>
  <dc:title>AKaDo Guide Utilisateur 2.0</dc:title>
</cp:coreProperties>
</file>